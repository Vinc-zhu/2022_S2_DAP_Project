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lang w:eastAsia="zh-CN"/>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B90089" w:rsidRDefault="00B9008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B90089" w:rsidRDefault="00B9008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B90089" w:rsidRPr="00C35D2C" w:rsidRDefault="00B90089">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Project</w:t>
                                    </w:r>
                                  </w:sdtContent>
                                </w:sdt>
                              </w:p>
                              <w:p w14:paraId="2BD307BF" w14:textId="7A9DEDFE" w:rsidR="00B90089" w:rsidRPr="007D29F4" w:rsidRDefault="00B90089">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D29F4">
                                      <w:rPr>
                                        <w:rFonts w:ascii="Arial" w:hAnsi="Arial" w:cs="Arial"/>
                                        <w:sz w:val="36"/>
                                        <w:szCs w:val="36"/>
                                      </w:rPr>
                                      <w:t>Jinfeng Zhu</w:t>
                                    </w:r>
                                  </w:sdtContent>
                                </w:sdt>
                              </w:p>
                              <w:p w14:paraId="17C01BB1" w14:textId="596C7563" w:rsidR="00B90089" w:rsidRPr="007D29F4" w:rsidRDefault="00B90089">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D99AEC9" w14:textId="4907C465" w:rsidR="00B90089" w:rsidRPr="00C35D2C" w:rsidRDefault="00B90089">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Project</w:t>
                              </w:r>
                            </w:sdtContent>
                          </w:sdt>
                        </w:p>
                        <w:p w14:paraId="2BD307BF" w14:textId="7A9DEDFE" w:rsidR="00B90089" w:rsidRPr="007D29F4" w:rsidRDefault="00B90089">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D29F4">
                                <w:rPr>
                                  <w:rFonts w:ascii="Arial" w:hAnsi="Arial" w:cs="Arial"/>
                                  <w:sz w:val="36"/>
                                  <w:szCs w:val="36"/>
                                </w:rPr>
                                <w:t>Jinfeng Zhu</w:t>
                              </w:r>
                            </w:sdtContent>
                          </w:sdt>
                        </w:p>
                        <w:p w14:paraId="17C01BB1" w14:textId="596C7563" w:rsidR="00B90089" w:rsidRPr="007D29F4" w:rsidRDefault="00B90089">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D8F77E5" w14:textId="7E53E5EE" w:rsidR="00983FDB" w:rsidRDefault="00983FDB">
          <w:pPr>
            <w:rPr>
              <w:rFonts w:ascii="Arial" w:hAnsi="Arial" w:cs="Arial"/>
            </w:rPr>
          </w:pPr>
          <w:r>
            <w:rPr>
              <w:rFonts w:ascii="Arial" w:hAnsi="Arial" w:cs="Arial"/>
            </w:rPr>
            <w:br w:type="page"/>
          </w:r>
        </w:p>
      </w:sdtContent>
    </w:sdt>
    <w:sdt>
      <w:sdtPr>
        <w:rPr>
          <w:rFonts w:asciiTheme="minorHAnsi" w:eastAsiaTheme="minorEastAsia" w:hAnsiTheme="minorHAnsi" w:cstheme="minorBidi"/>
          <w:color w:val="auto"/>
          <w:sz w:val="22"/>
          <w:szCs w:val="22"/>
          <w:lang w:val="en-AU" w:eastAsia="zh-CN"/>
        </w:rPr>
        <w:id w:val="1196658694"/>
        <w:docPartObj>
          <w:docPartGallery w:val="Table of Contents"/>
          <w:docPartUnique/>
        </w:docPartObj>
      </w:sdtPr>
      <w:sdtEndPr>
        <w:rPr>
          <w:rFonts w:ascii="Arial" w:hAnsi="Arial" w:cs="Arial"/>
          <w:b/>
          <w:bCs/>
          <w:noProof/>
        </w:rPr>
      </w:sdtEndPr>
      <w:sdtContent>
        <w:p w14:paraId="56D788E2" w14:textId="4EC44A39" w:rsidR="00BE4760" w:rsidRPr="00412D1A" w:rsidRDefault="00BE4760" w:rsidP="00E4327D">
          <w:pPr>
            <w:pStyle w:val="TOCHeading"/>
          </w:pPr>
          <w:r w:rsidRPr="00412D1A">
            <w:t>Contents</w:t>
          </w:r>
        </w:p>
        <w:p w14:paraId="3D6E1B25" w14:textId="30EA3796" w:rsidR="00276845" w:rsidRDefault="00BE4760">
          <w:pPr>
            <w:pStyle w:val="TOC1"/>
            <w:tabs>
              <w:tab w:val="left" w:pos="440"/>
              <w:tab w:val="right" w:leader="dot" w:pos="8630"/>
            </w:tabs>
            <w:rPr>
              <w:noProof/>
              <w:lang w:val="en-US"/>
            </w:rPr>
          </w:pPr>
          <w:r w:rsidRPr="00412D1A">
            <w:rPr>
              <w:rFonts w:ascii="Arial" w:hAnsi="Arial" w:cs="Arial"/>
            </w:rPr>
            <w:fldChar w:fldCharType="begin"/>
          </w:r>
          <w:r w:rsidRPr="00412D1A">
            <w:rPr>
              <w:rFonts w:ascii="Arial" w:hAnsi="Arial" w:cs="Arial"/>
            </w:rPr>
            <w:instrText xml:space="preserve"> TOC \o "1-3" \h \z \u </w:instrText>
          </w:r>
          <w:r w:rsidRPr="00412D1A">
            <w:rPr>
              <w:rFonts w:ascii="Arial" w:hAnsi="Arial" w:cs="Arial"/>
            </w:rPr>
            <w:fldChar w:fldCharType="separate"/>
          </w:r>
          <w:hyperlink w:anchor="_Toc113370887" w:history="1">
            <w:r w:rsidR="00276845" w:rsidRPr="00F66E88">
              <w:rPr>
                <w:rStyle w:val="Hyperlink"/>
                <w:noProof/>
              </w:rPr>
              <w:t>1.</w:t>
            </w:r>
            <w:r w:rsidR="00276845">
              <w:rPr>
                <w:noProof/>
                <w:lang w:val="en-US"/>
              </w:rPr>
              <w:tab/>
            </w:r>
            <w:r w:rsidR="00276845" w:rsidRPr="00F66E88">
              <w:rPr>
                <w:rStyle w:val="Hyperlink"/>
                <w:noProof/>
              </w:rPr>
              <w:t>Introduction</w:t>
            </w:r>
            <w:r w:rsidR="00276845">
              <w:rPr>
                <w:noProof/>
                <w:webHidden/>
              </w:rPr>
              <w:tab/>
            </w:r>
            <w:r w:rsidR="00276845">
              <w:rPr>
                <w:noProof/>
                <w:webHidden/>
              </w:rPr>
              <w:fldChar w:fldCharType="begin"/>
            </w:r>
            <w:r w:rsidR="00276845">
              <w:rPr>
                <w:noProof/>
                <w:webHidden/>
              </w:rPr>
              <w:instrText xml:space="preserve"> PAGEREF _Toc113370887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44142F7C" w14:textId="68643168" w:rsidR="00276845" w:rsidRDefault="00B90089">
          <w:pPr>
            <w:pStyle w:val="TOC1"/>
            <w:tabs>
              <w:tab w:val="left" w:pos="440"/>
              <w:tab w:val="right" w:leader="dot" w:pos="8630"/>
            </w:tabs>
            <w:rPr>
              <w:noProof/>
              <w:lang w:val="en-US"/>
            </w:rPr>
          </w:pPr>
          <w:hyperlink w:anchor="_Toc113370888" w:history="1">
            <w:r w:rsidR="00276845" w:rsidRPr="00F66E88">
              <w:rPr>
                <w:rStyle w:val="Hyperlink"/>
                <w:noProof/>
              </w:rPr>
              <w:t>2.</w:t>
            </w:r>
            <w:r w:rsidR="00276845">
              <w:rPr>
                <w:noProof/>
                <w:lang w:val="en-US"/>
              </w:rPr>
              <w:tab/>
            </w:r>
            <w:r w:rsidR="00276845" w:rsidRPr="00F66E88">
              <w:rPr>
                <w:rStyle w:val="Hyperlink"/>
                <w:noProof/>
              </w:rPr>
              <w:t>Exploratory Data Analysis</w:t>
            </w:r>
            <w:r w:rsidR="00276845">
              <w:rPr>
                <w:noProof/>
                <w:webHidden/>
              </w:rPr>
              <w:tab/>
            </w:r>
            <w:r w:rsidR="00276845">
              <w:rPr>
                <w:noProof/>
                <w:webHidden/>
              </w:rPr>
              <w:fldChar w:fldCharType="begin"/>
            </w:r>
            <w:r w:rsidR="00276845">
              <w:rPr>
                <w:noProof/>
                <w:webHidden/>
              </w:rPr>
              <w:instrText xml:space="preserve"> PAGEREF _Toc113370888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556E881B" w14:textId="1468747E" w:rsidR="00276845" w:rsidRDefault="00B90089">
          <w:pPr>
            <w:pStyle w:val="TOC2"/>
            <w:tabs>
              <w:tab w:val="left" w:pos="880"/>
              <w:tab w:val="right" w:leader="dot" w:pos="8630"/>
            </w:tabs>
            <w:rPr>
              <w:noProof/>
              <w:lang w:val="en-US"/>
            </w:rPr>
          </w:pPr>
          <w:hyperlink w:anchor="_Toc113370889" w:history="1">
            <w:r w:rsidR="00276845" w:rsidRPr="00F66E88">
              <w:rPr>
                <w:rStyle w:val="Hyperlink"/>
                <w:noProof/>
              </w:rPr>
              <w:t>2.1</w:t>
            </w:r>
            <w:r w:rsidR="00276845">
              <w:rPr>
                <w:noProof/>
                <w:lang w:val="en-US"/>
              </w:rPr>
              <w:tab/>
            </w:r>
            <w:r w:rsidR="00276845" w:rsidRPr="00F66E88">
              <w:rPr>
                <w:rStyle w:val="Hyperlink"/>
                <w:noProof/>
              </w:rPr>
              <w:t>Source of Data</w:t>
            </w:r>
            <w:r w:rsidR="00276845">
              <w:rPr>
                <w:noProof/>
                <w:webHidden/>
              </w:rPr>
              <w:tab/>
            </w:r>
            <w:r w:rsidR="00276845">
              <w:rPr>
                <w:noProof/>
                <w:webHidden/>
              </w:rPr>
              <w:fldChar w:fldCharType="begin"/>
            </w:r>
            <w:r w:rsidR="00276845">
              <w:rPr>
                <w:noProof/>
                <w:webHidden/>
              </w:rPr>
              <w:instrText xml:space="preserve"> PAGEREF _Toc113370889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0C684868" w14:textId="55C64137" w:rsidR="00276845" w:rsidRDefault="00B90089">
          <w:pPr>
            <w:pStyle w:val="TOC2"/>
            <w:tabs>
              <w:tab w:val="left" w:pos="880"/>
              <w:tab w:val="right" w:leader="dot" w:pos="8630"/>
            </w:tabs>
            <w:rPr>
              <w:noProof/>
              <w:lang w:val="en-US"/>
            </w:rPr>
          </w:pPr>
          <w:hyperlink w:anchor="_Toc113370890" w:history="1">
            <w:r w:rsidR="00276845" w:rsidRPr="00F66E88">
              <w:rPr>
                <w:rStyle w:val="Hyperlink"/>
                <w:noProof/>
              </w:rPr>
              <w:t>2.2</w:t>
            </w:r>
            <w:r w:rsidR="00276845">
              <w:rPr>
                <w:noProof/>
                <w:lang w:val="en-US"/>
              </w:rPr>
              <w:tab/>
            </w:r>
            <w:r w:rsidR="00276845" w:rsidRPr="00F66E88">
              <w:rPr>
                <w:rStyle w:val="Hyperlink"/>
                <w:noProof/>
              </w:rPr>
              <w:t>Data Exploration</w:t>
            </w:r>
            <w:r w:rsidR="00276845">
              <w:rPr>
                <w:noProof/>
                <w:webHidden/>
              </w:rPr>
              <w:tab/>
            </w:r>
            <w:r w:rsidR="00276845">
              <w:rPr>
                <w:noProof/>
                <w:webHidden/>
              </w:rPr>
              <w:fldChar w:fldCharType="begin"/>
            </w:r>
            <w:r w:rsidR="00276845">
              <w:rPr>
                <w:noProof/>
                <w:webHidden/>
              </w:rPr>
              <w:instrText xml:space="preserve"> PAGEREF _Toc113370890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17AE7408" w14:textId="4740E9C7" w:rsidR="00276845" w:rsidRDefault="00B90089">
          <w:pPr>
            <w:pStyle w:val="TOC3"/>
            <w:tabs>
              <w:tab w:val="left" w:pos="1320"/>
              <w:tab w:val="right" w:leader="dot" w:pos="8630"/>
            </w:tabs>
            <w:rPr>
              <w:noProof/>
              <w:lang w:val="en-US"/>
            </w:rPr>
          </w:pPr>
          <w:hyperlink w:anchor="_Toc113370891" w:history="1">
            <w:r w:rsidR="00276845" w:rsidRPr="00F66E88">
              <w:rPr>
                <w:rStyle w:val="Hyperlink"/>
                <w:noProof/>
              </w:rPr>
              <w:t>2.2.1</w:t>
            </w:r>
            <w:r w:rsidR="00276845">
              <w:rPr>
                <w:noProof/>
                <w:lang w:val="en-US"/>
              </w:rPr>
              <w:tab/>
            </w:r>
            <w:r w:rsidR="00276845" w:rsidRPr="00F66E88">
              <w:rPr>
                <w:rStyle w:val="Hyperlink"/>
                <w:noProof/>
              </w:rPr>
              <w:t>Checks on Duplicate and Data Type</w:t>
            </w:r>
            <w:r w:rsidR="00276845">
              <w:rPr>
                <w:noProof/>
                <w:webHidden/>
              </w:rPr>
              <w:tab/>
            </w:r>
            <w:r w:rsidR="00276845">
              <w:rPr>
                <w:noProof/>
                <w:webHidden/>
              </w:rPr>
              <w:fldChar w:fldCharType="begin"/>
            </w:r>
            <w:r w:rsidR="00276845">
              <w:rPr>
                <w:noProof/>
                <w:webHidden/>
              </w:rPr>
              <w:instrText xml:space="preserve"> PAGEREF _Toc113370891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1AA61DDE" w14:textId="211E6ACF" w:rsidR="00276845" w:rsidRDefault="00B90089">
          <w:pPr>
            <w:pStyle w:val="TOC3"/>
            <w:tabs>
              <w:tab w:val="left" w:pos="1320"/>
              <w:tab w:val="right" w:leader="dot" w:pos="8630"/>
            </w:tabs>
            <w:rPr>
              <w:noProof/>
              <w:lang w:val="en-US"/>
            </w:rPr>
          </w:pPr>
          <w:hyperlink w:anchor="_Toc113370892" w:history="1">
            <w:r w:rsidR="00276845" w:rsidRPr="00F66E88">
              <w:rPr>
                <w:rStyle w:val="Hyperlink"/>
                <w:noProof/>
              </w:rPr>
              <w:t>2.2.2</w:t>
            </w:r>
            <w:r w:rsidR="00276845">
              <w:rPr>
                <w:noProof/>
                <w:lang w:val="en-US"/>
              </w:rPr>
              <w:tab/>
            </w:r>
            <w:r w:rsidR="00276845" w:rsidRPr="00F66E88">
              <w:rPr>
                <w:rStyle w:val="Hyperlink"/>
                <w:noProof/>
              </w:rPr>
              <w:t>Tidy Form Conversion</w:t>
            </w:r>
            <w:r w:rsidR="00276845">
              <w:rPr>
                <w:noProof/>
                <w:webHidden/>
              </w:rPr>
              <w:tab/>
            </w:r>
            <w:r w:rsidR="00276845">
              <w:rPr>
                <w:noProof/>
                <w:webHidden/>
              </w:rPr>
              <w:fldChar w:fldCharType="begin"/>
            </w:r>
            <w:r w:rsidR="00276845">
              <w:rPr>
                <w:noProof/>
                <w:webHidden/>
              </w:rPr>
              <w:instrText xml:space="preserve"> PAGEREF _Toc113370892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71D481A5" w14:textId="0AB30898" w:rsidR="00276845" w:rsidRDefault="00B90089">
          <w:pPr>
            <w:pStyle w:val="TOC3"/>
            <w:tabs>
              <w:tab w:val="left" w:pos="1320"/>
              <w:tab w:val="right" w:leader="dot" w:pos="8630"/>
            </w:tabs>
            <w:rPr>
              <w:noProof/>
              <w:lang w:val="en-US"/>
            </w:rPr>
          </w:pPr>
          <w:hyperlink w:anchor="_Toc113370893" w:history="1">
            <w:r w:rsidR="00276845" w:rsidRPr="00F66E88">
              <w:rPr>
                <w:rStyle w:val="Hyperlink"/>
                <w:noProof/>
              </w:rPr>
              <w:t>2.2.3</w:t>
            </w:r>
            <w:r w:rsidR="00276845">
              <w:rPr>
                <w:noProof/>
                <w:lang w:val="en-US"/>
              </w:rPr>
              <w:tab/>
            </w:r>
            <w:r w:rsidR="00276845" w:rsidRPr="00F66E88">
              <w:rPr>
                <w:rStyle w:val="Hyperlink"/>
                <w:noProof/>
              </w:rPr>
              <w:t>Checks on Internal Consistency</w:t>
            </w:r>
            <w:r w:rsidR="00276845">
              <w:rPr>
                <w:noProof/>
                <w:webHidden/>
              </w:rPr>
              <w:tab/>
            </w:r>
            <w:r w:rsidR="00276845">
              <w:rPr>
                <w:noProof/>
                <w:webHidden/>
              </w:rPr>
              <w:fldChar w:fldCharType="begin"/>
            </w:r>
            <w:r w:rsidR="00276845">
              <w:rPr>
                <w:noProof/>
                <w:webHidden/>
              </w:rPr>
              <w:instrText xml:space="preserve"> PAGEREF _Toc113370893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007E9965" w14:textId="43CB7D04" w:rsidR="00276845" w:rsidRDefault="00B90089">
          <w:pPr>
            <w:pStyle w:val="TOC3"/>
            <w:tabs>
              <w:tab w:val="left" w:pos="1320"/>
              <w:tab w:val="right" w:leader="dot" w:pos="8630"/>
            </w:tabs>
            <w:rPr>
              <w:noProof/>
              <w:lang w:val="en-US"/>
            </w:rPr>
          </w:pPr>
          <w:hyperlink w:anchor="_Toc113370894" w:history="1">
            <w:r w:rsidR="00276845" w:rsidRPr="00F66E88">
              <w:rPr>
                <w:rStyle w:val="Hyperlink"/>
                <w:noProof/>
              </w:rPr>
              <w:t>2.2.4</w:t>
            </w:r>
            <w:r w:rsidR="00276845">
              <w:rPr>
                <w:noProof/>
                <w:lang w:val="en-US"/>
              </w:rPr>
              <w:tab/>
            </w:r>
            <w:r w:rsidR="00276845" w:rsidRPr="00F66E88">
              <w:rPr>
                <w:rStyle w:val="Hyperlink"/>
                <w:noProof/>
              </w:rPr>
              <w:t>Sense Checking</w:t>
            </w:r>
            <w:r w:rsidR="00276845">
              <w:rPr>
                <w:noProof/>
                <w:webHidden/>
              </w:rPr>
              <w:tab/>
            </w:r>
            <w:r w:rsidR="00276845">
              <w:rPr>
                <w:noProof/>
                <w:webHidden/>
              </w:rPr>
              <w:fldChar w:fldCharType="begin"/>
            </w:r>
            <w:r w:rsidR="00276845">
              <w:rPr>
                <w:noProof/>
                <w:webHidden/>
              </w:rPr>
              <w:instrText xml:space="preserve"> PAGEREF _Toc113370894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13CF7450" w14:textId="7624AA6C" w:rsidR="00276845" w:rsidRDefault="00B90089">
          <w:pPr>
            <w:pStyle w:val="TOC2"/>
            <w:tabs>
              <w:tab w:val="left" w:pos="880"/>
              <w:tab w:val="right" w:leader="dot" w:pos="8630"/>
            </w:tabs>
            <w:rPr>
              <w:noProof/>
              <w:lang w:val="en-US"/>
            </w:rPr>
          </w:pPr>
          <w:hyperlink w:anchor="_Toc113370895" w:history="1">
            <w:r w:rsidR="00276845" w:rsidRPr="00F66E88">
              <w:rPr>
                <w:rStyle w:val="Hyperlink"/>
                <w:noProof/>
              </w:rPr>
              <w:t>2.3</w:t>
            </w:r>
            <w:r w:rsidR="00276845">
              <w:rPr>
                <w:noProof/>
                <w:lang w:val="en-US"/>
              </w:rPr>
              <w:tab/>
            </w:r>
            <w:r w:rsidR="00276845" w:rsidRPr="00F66E88">
              <w:rPr>
                <w:rStyle w:val="Hyperlink"/>
                <w:noProof/>
              </w:rPr>
              <w:t>Data Manipulation</w:t>
            </w:r>
            <w:r w:rsidR="00276845">
              <w:rPr>
                <w:noProof/>
                <w:webHidden/>
              </w:rPr>
              <w:tab/>
            </w:r>
            <w:r w:rsidR="00276845">
              <w:rPr>
                <w:noProof/>
                <w:webHidden/>
              </w:rPr>
              <w:fldChar w:fldCharType="begin"/>
            </w:r>
            <w:r w:rsidR="00276845">
              <w:rPr>
                <w:noProof/>
                <w:webHidden/>
              </w:rPr>
              <w:instrText xml:space="preserve"> PAGEREF _Toc113370895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18ADD285" w14:textId="7E134319" w:rsidR="00276845" w:rsidRDefault="00B90089">
          <w:pPr>
            <w:pStyle w:val="TOC2"/>
            <w:tabs>
              <w:tab w:val="left" w:pos="880"/>
              <w:tab w:val="right" w:leader="dot" w:pos="8630"/>
            </w:tabs>
            <w:rPr>
              <w:noProof/>
              <w:lang w:val="en-US"/>
            </w:rPr>
          </w:pPr>
          <w:hyperlink w:anchor="_Toc113370896" w:history="1">
            <w:r w:rsidR="00276845" w:rsidRPr="00F66E88">
              <w:rPr>
                <w:rStyle w:val="Hyperlink"/>
                <w:noProof/>
              </w:rPr>
              <w:t>2.4</w:t>
            </w:r>
            <w:r w:rsidR="00276845">
              <w:rPr>
                <w:noProof/>
                <w:lang w:val="en-US"/>
              </w:rPr>
              <w:tab/>
            </w:r>
            <w:r w:rsidR="00276845" w:rsidRPr="00F66E88">
              <w:rPr>
                <w:rStyle w:val="Hyperlink"/>
                <w:noProof/>
              </w:rPr>
              <w:t>Visualisation</w:t>
            </w:r>
            <w:r w:rsidR="00276845">
              <w:rPr>
                <w:noProof/>
                <w:webHidden/>
              </w:rPr>
              <w:tab/>
            </w:r>
            <w:r w:rsidR="00276845">
              <w:rPr>
                <w:noProof/>
                <w:webHidden/>
              </w:rPr>
              <w:fldChar w:fldCharType="begin"/>
            </w:r>
            <w:r w:rsidR="00276845">
              <w:rPr>
                <w:noProof/>
                <w:webHidden/>
              </w:rPr>
              <w:instrText xml:space="preserve"> PAGEREF _Toc113370896 \h </w:instrText>
            </w:r>
            <w:r w:rsidR="00276845">
              <w:rPr>
                <w:noProof/>
                <w:webHidden/>
              </w:rPr>
            </w:r>
            <w:r w:rsidR="00276845">
              <w:rPr>
                <w:noProof/>
                <w:webHidden/>
              </w:rPr>
              <w:fldChar w:fldCharType="separate"/>
            </w:r>
            <w:r w:rsidR="00276845">
              <w:rPr>
                <w:noProof/>
                <w:webHidden/>
              </w:rPr>
              <w:t>4</w:t>
            </w:r>
            <w:r w:rsidR="00276845">
              <w:rPr>
                <w:noProof/>
                <w:webHidden/>
              </w:rPr>
              <w:fldChar w:fldCharType="end"/>
            </w:r>
          </w:hyperlink>
        </w:p>
        <w:p w14:paraId="5F71F2CC" w14:textId="566C4F69" w:rsidR="00276845" w:rsidRDefault="00B90089">
          <w:pPr>
            <w:pStyle w:val="TOC2"/>
            <w:tabs>
              <w:tab w:val="left" w:pos="880"/>
              <w:tab w:val="right" w:leader="dot" w:pos="8630"/>
            </w:tabs>
            <w:rPr>
              <w:noProof/>
              <w:lang w:val="en-US"/>
            </w:rPr>
          </w:pPr>
          <w:hyperlink w:anchor="_Toc113370897" w:history="1">
            <w:r w:rsidR="00276845" w:rsidRPr="00F66E88">
              <w:rPr>
                <w:rStyle w:val="Hyperlink"/>
                <w:noProof/>
              </w:rPr>
              <w:t>2.5</w:t>
            </w:r>
            <w:r w:rsidR="00276845">
              <w:rPr>
                <w:noProof/>
                <w:lang w:val="en-US"/>
              </w:rPr>
              <w:tab/>
            </w:r>
            <w:r w:rsidR="00276845" w:rsidRPr="00F66E88">
              <w:rPr>
                <w:rStyle w:val="Hyperlink"/>
                <w:noProof/>
              </w:rPr>
              <w:t>Final Dataset</w:t>
            </w:r>
            <w:r w:rsidR="00276845">
              <w:rPr>
                <w:noProof/>
                <w:webHidden/>
              </w:rPr>
              <w:tab/>
            </w:r>
            <w:r w:rsidR="00276845">
              <w:rPr>
                <w:noProof/>
                <w:webHidden/>
              </w:rPr>
              <w:fldChar w:fldCharType="begin"/>
            </w:r>
            <w:r w:rsidR="00276845">
              <w:rPr>
                <w:noProof/>
                <w:webHidden/>
              </w:rPr>
              <w:instrText xml:space="preserve"> PAGEREF _Toc113370897 \h </w:instrText>
            </w:r>
            <w:r w:rsidR="00276845">
              <w:rPr>
                <w:noProof/>
                <w:webHidden/>
              </w:rPr>
            </w:r>
            <w:r w:rsidR="00276845">
              <w:rPr>
                <w:noProof/>
                <w:webHidden/>
              </w:rPr>
              <w:fldChar w:fldCharType="separate"/>
            </w:r>
            <w:r w:rsidR="00276845">
              <w:rPr>
                <w:noProof/>
                <w:webHidden/>
              </w:rPr>
              <w:t>5</w:t>
            </w:r>
            <w:r w:rsidR="00276845">
              <w:rPr>
                <w:noProof/>
                <w:webHidden/>
              </w:rPr>
              <w:fldChar w:fldCharType="end"/>
            </w:r>
          </w:hyperlink>
        </w:p>
        <w:p w14:paraId="317C6054" w14:textId="5B1FEBBA" w:rsidR="00276845" w:rsidRDefault="00B90089">
          <w:pPr>
            <w:pStyle w:val="TOC1"/>
            <w:tabs>
              <w:tab w:val="left" w:pos="440"/>
              <w:tab w:val="right" w:leader="dot" w:pos="8630"/>
            </w:tabs>
            <w:rPr>
              <w:noProof/>
              <w:lang w:val="en-US"/>
            </w:rPr>
          </w:pPr>
          <w:hyperlink w:anchor="_Toc113370898" w:history="1">
            <w:r w:rsidR="00276845" w:rsidRPr="00F66E88">
              <w:rPr>
                <w:rStyle w:val="Hyperlink"/>
                <w:noProof/>
              </w:rPr>
              <w:t>3.</w:t>
            </w:r>
            <w:r w:rsidR="00276845">
              <w:rPr>
                <w:noProof/>
                <w:lang w:val="en-US"/>
              </w:rPr>
              <w:tab/>
            </w:r>
            <w:r w:rsidR="00276845" w:rsidRPr="00F66E88">
              <w:rPr>
                <w:rStyle w:val="Hyperlink"/>
                <w:noProof/>
              </w:rPr>
              <w:t>Evaluation of the Preliminary Multiple Linear Regression Model</w:t>
            </w:r>
            <w:r w:rsidR="00276845">
              <w:rPr>
                <w:noProof/>
                <w:webHidden/>
              </w:rPr>
              <w:tab/>
            </w:r>
            <w:r w:rsidR="00276845">
              <w:rPr>
                <w:noProof/>
                <w:webHidden/>
              </w:rPr>
              <w:fldChar w:fldCharType="begin"/>
            </w:r>
            <w:r w:rsidR="00276845">
              <w:rPr>
                <w:noProof/>
                <w:webHidden/>
              </w:rPr>
              <w:instrText xml:space="preserve"> PAGEREF _Toc113370898 \h </w:instrText>
            </w:r>
            <w:r w:rsidR="00276845">
              <w:rPr>
                <w:noProof/>
                <w:webHidden/>
              </w:rPr>
            </w:r>
            <w:r w:rsidR="00276845">
              <w:rPr>
                <w:noProof/>
                <w:webHidden/>
              </w:rPr>
              <w:fldChar w:fldCharType="separate"/>
            </w:r>
            <w:r w:rsidR="00276845">
              <w:rPr>
                <w:noProof/>
                <w:webHidden/>
              </w:rPr>
              <w:t>9</w:t>
            </w:r>
            <w:r w:rsidR="00276845">
              <w:rPr>
                <w:noProof/>
                <w:webHidden/>
              </w:rPr>
              <w:fldChar w:fldCharType="end"/>
            </w:r>
          </w:hyperlink>
        </w:p>
        <w:p w14:paraId="0B883B01" w14:textId="626FB92B" w:rsidR="00276845" w:rsidRDefault="00B90089">
          <w:pPr>
            <w:pStyle w:val="TOC2"/>
            <w:tabs>
              <w:tab w:val="left" w:pos="880"/>
              <w:tab w:val="right" w:leader="dot" w:pos="8630"/>
            </w:tabs>
            <w:rPr>
              <w:noProof/>
              <w:lang w:val="en-US"/>
            </w:rPr>
          </w:pPr>
          <w:hyperlink w:anchor="_Toc113370899" w:history="1">
            <w:r w:rsidR="00276845" w:rsidRPr="00F66E88">
              <w:rPr>
                <w:rStyle w:val="Hyperlink"/>
                <w:noProof/>
              </w:rPr>
              <w:t>3.1</w:t>
            </w:r>
            <w:r w:rsidR="00276845">
              <w:rPr>
                <w:noProof/>
                <w:lang w:val="en-US"/>
              </w:rPr>
              <w:tab/>
            </w:r>
            <w:r w:rsidR="00276845" w:rsidRPr="00F66E88">
              <w:rPr>
                <w:rStyle w:val="Hyperlink"/>
                <w:noProof/>
              </w:rPr>
              <w:t>Correlation</w:t>
            </w:r>
            <w:r w:rsidR="00276845">
              <w:rPr>
                <w:noProof/>
                <w:webHidden/>
              </w:rPr>
              <w:tab/>
            </w:r>
            <w:r w:rsidR="00276845">
              <w:rPr>
                <w:noProof/>
                <w:webHidden/>
              </w:rPr>
              <w:fldChar w:fldCharType="begin"/>
            </w:r>
            <w:r w:rsidR="00276845">
              <w:rPr>
                <w:noProof/>
                <w:webHidden/>
              </w:rPr>
              <w:instrText xml:space="preserve"> PAGEREF _Toc113370899 \h </w:instrText>
            </w:r>
            <w:r w:rsidR="00276845">
              <w:rPr>
                <w:noProof/>
                <w:webHidden/>
              </w:rPr>
            </w:r>
            <w:r w:rsidR="00276845">
              <w:rPr>
                <w:noProof/>
                <w:webHidden/>
              </w:rPr>
              <w:fldChar w:fldCharType="separate"/>
            </w:r>
            <w:r w:rsidR="00276845">
              <w:rPr>
                <w:noProof/>
                <w:webHidden/>
              </w:rPr>
              <w:t>9</w:t>
            </w:r>
            <w:r w:rsidR="00276845">
              <w:rPr>
                <w:noProof/>
                <w:webHidden/>
              </w:rPr>
              <w:fldChar w:fldCharType="end"/>
            </w:r>
          </w:hyperlink>
        </w:p>
        <w:p w14:paraId="044C4998" w14:textId="0DF9EA58" w:rsidR="00276845" w:rsidRDefault="00B90089">
          <w:pPr>
            <w:pStyle w:val="TOC2"/>
            <w:tabs>
              <w:tab w:val="left" w:pos="880"/>
              <w:tab w:val="right" w:leader="dot" w:pos="8630"/>
            </w:tabs>
            <w:rPr>
              <w:noProof/>
              <w:lang w:val="en-US"/>
            </w:rPr>
          </w:pPr>
          <w:hyperlink w:anchor="_Toc113370900" w:history="1">
            <w:r w:rsidR="00276845" w:rsidRPr="00F66E88">
              <w:rPr>
                <w:rStyle w:val="Hyperlink"/>
                <w:noProof/>
              </w:rPr>
              <w:t>3.2</w:t>
            </w:r>
            <w:r w:rsidR="00276845">
              <w:rPr>
                <w:noProof/>
                <w:lang w:val="en-US"/>
              </w:rPr>
              <w:tab/>
            </w:r>
            <w:r w:rsidR="00276845" w:rsidRPr="00F66E88">
              <w:rPr>
                <w:rStyle w:val="Hyperlink"/>
                <w:noProof/>
              </w:rPr>
              <w:t>Fitting Regression Model</w:t>
            </w:r>
            <w:r w:rsidR="00276845">
              <w:rPr>
                <w:noProof/>
                <w:webHidden/>
              </w:rPr>
              <w:tab/>
            </w:r>
            <w:r w:rsidR="00276845">
              <w:rPr>
                <w:noProof/>
                <w:webHidden/>
              </w:rPr>
              <w:fldChar w:fldCharType="begin"/>
            </w:r>
            <w:r w:rsidR="00276845">
              <w:rPr>
                <w:noProof/>
                <w:webHidden/>
              </w:rPr>
              <w:instrText xml:space="preserve"> PAGEREF _Toc113370900 \h </w:instrText>
            </w:r>
            <w:r w:rsidR="00276845">
              <w:rPr>
                <w:noProof/>
                <w:webHidden/>
              </w:rPr>
            </w:r>
            <w:r w:rsidR="00276845">
              <w:rPr>
                <w:noProof/>
                <w:webHidden/>
              </w:rPr>
              <w:fldChar w:fldCharType="separate"/>
            </w:r>
            <w:r w:rsidR="00276845">
              <w:rPr>
                <w:noProof/>
                <w:webHidden/>
              </w:rPr>
              <w:t>10</w:t>
            </w:r>
            <w:r w:rsidR="00276845">
              <w:rPr>
                <w:noProof/>
                <w:webHidden/>
              </w:rPr>
              <w:fldChar w:fldCharType="end"/>
            </w:r>
          </w:hyperlink>
        </w:p>
        <w:p w14:paraId="7DAFF07B" w14:textId="0CC37FC2" w:rsidR="00276845" w:rsidRDefault="00B90089">
          <w:pPr>
            <w:pStyle w:val="TOC3"/>
            <w:tabs>
              <w:tab w:val="left" w:pos="1320"/>
              <w:tab w:val="right" w:leader="dot" w:pos="8630"/>
            </w:tabs>
            <w:rPr>
              <w:noProof/>
              <w:lang w:val="en-US"/>
            </w:rPr>
          </w:pPr>
          <w:hyperlink w:anchor="_Toc113370901" w:history="1">
            <w:r w:rsidR="00276845" w:rsidRPr="00F66E88">
              <w:rPr>
                <w:rStyle w:val="Hyperlink"/>
                <w:noProof/>
              </w:rPr>
              <w:t>3.2.1</w:t>
            </w:r>
            <w:r w:rsidR="00276845">
              <w:rPr>
                <w:noProof/>
                <w:lang w:val="en-US"/>
              </w:rPr>
              <w:tab/>
            </w:r>
            <w:r w:rsidR="00276845" w:rsidRPr="00F66E88">
              <w:rPr>
                <w:rStyle w:val="Hyperlink"/>
                <w:noProof/>
              </w:rPr>
              <w:t>The Suggested Preliminary Model</w:t>
            </w:r>
            <w:r w:rsidR="00276845">
              <w:rPr>
                <w:noProof/>
                <w:webHidden/>
              </w:rPr>
              <w:tab/>
            </w:r>
            <w:r w:rsidR="00276845">
              <w:rPr>
                <w:noProof/>
                <w:webHidden/>
              </w:rPr>
              <w:fldChar w:fldCharType="begin"/>
            </w:r>
            <w:r w:rsidR="00276845">
              <w:rPr>
                <w:noProof/>
                <w:webHidden/>
              </w:rPr>
              <w:instrText xml:space="preserve"> PAGEREF _Toc113370901 \h </w:instrText>
            </w:r>
            <w:r w:rsidR="00276845">
              <w:rPr>
                <w:noProof/>
                <w:webHidden/>
              </w:rPr>
            </w:r>
            <w:r w:rsidR="00276845">
              <w:rPr>
                <w:noProof/>
                <w:webHidden/>
              </w:rPr>
              <w:fldChar w:fldCharType="separate"/>
            </w:r>
            <w:r w:rsidR="00276845">
              <w:rPr>
                <w:noProof/>
                <w:webHidden/>
              </w:rPr>
              <w:t>10</w:t>
            </w:r>
            <w:r w:rsidR="00276845">
              <w:rPr>
                <w:noProof/>
                <w:webHidden/>
              </w:rPr>
              <w:fldChar w:fldCharType="end"/>
            </w:r>
          </w:hyperlink>
        </w:p>
        <w:p w14:paraId="61A99B96" w14:textId="37305538" w:rsidR="00276845" w:rsidRDefault="00B90089">
          <w:pPr>
            <w:pStyle w:val="TOC3"/>
            <w:tabs>
              <w:tab w:val="left" w:pos="1320"/>
              <w:tab w:val="right" w:leader="dot" w:pos="8630"/>
            </w:tabs>
            <w:rPr>
              <w:noProof/>
              <w:lang w:val="en-US"/>
            </w:rPr>
          </w:pPr>
          <w:hyperlink w:anchor="_Toc113370902" w:history="1">
            <w:r w:rsidR="00276845" w:rsidRPr="00F66E88">
              <w:rPr>
                <w:rStyle w:val="Hyperlink"/>
                <w:noProof/>
              </w:rPr>
              <w:t>3.2.2</w:t>
            </w:r>
            <w:r w:rsidR="00276845">
              <w:rPr>
                <w:noProof/>
                <w:lang w:val="en-US"/>
              </w:rPr>
              <w:tab/>
            </w:r>
            <w:r w:rsidR="00276845" w:rsidRPr="00F66E88">
              <w:rPr>
                <w:rStyle w:val="Hyperlink"/>
                <w:noProof/>
              </w:rPr>
              <w:t>Model Improvement</w:t>
            </w:r>
            <w:r w:rsidR="00276845">
              <w:rPr>
                <w:noProof/>
                <w:webHidden/>
              </w:rPr>
              <w:tab/>
            </w:r>
            <w:r w:rsidR="00276845">
              <w:rPr>
                <w:noProof/>
                <w:webHidden/>
              </w:rPr>
              <w:fldChar w:fldCharType="begin"/>
            </w:r>
            <w:r w:rsidR="00276845">
              <w:rPr>
                <w:noProof/>
                <w:webHidden/>
              </w:rPr>
              <w:instrText xml:space="preserve"> PAGEREF _Toc113370902 \h </w:instrText>
            </w:r>
            <w:r w:rsidR="00276845">
              <w:rPr>
                <w:noProof/>
                <w:webHidden/>
              </w:rPr>
            </w:r>
            <w:r w:rsidR="00276845">
              <w:rPr>
                <w:noProof/>
                <w:webHidden/>
              </w:rPr>
              <w:fldChar w:fldCharType="separate"/>
            </w:r>
            <w:r w:rsidR="00276845">
              <w:rPr>
                <w:noProof/>
                <w:webHidden/>
              </w:rPr>
              <w:t>11</w:t>
            </w:r>
            <w:r w:rsidR="00276845">
              <w:rPr>
                <w:noProof/>
                <w:webHidden/>
              </w:rPr>
              <w:fldChar w:fldCharType="end"/>
            </w:r>
          </w:hyperlink>
        </w:p>
        <w:p w14:paraId="42C2C1E7" w14:textId="278277FB" w:rsidR="00276845" w:rsidRDefault="00B90089">
          <w:pPr>
            <w:pStyle w:val="TOC1"/>
            <w:tabs>
              <w:tab w:val="left" w:pos="440"/>
              <w:tab w:val="right" w:leader="dot" w:pos="8630"/>
            </w:tabs>
            <w:rPr>
              <w:noProof/>
              <w:lang w:val="en-US"/>
            </w:rPr>
          </w:pPr>
          <w:hyperlink w:anchor="_Toc113370903" w:history="1">
            <w:r w:rsidR="00276845" w:rsidRPr="00F66E88">
              <w:rPr>
                <w:rStyle w:val="Hyperlink"/>
                <w:noProof/>
              </w:rPr>
              <w:t>4.</w:t>
            </w:r>
            <w:r w:rsidR="00276845">
              <w:rPr>
                <w:noProof/>
                <w:lang w:val="en-US"/>
              </w:rPr>
              <w:tab/>
            </w:r>
            <w:r w:rsidR="00276845" w:rsidRPr="00F66E88">
              <w:rPr>
                <w:rStyle w:val="Hyperlink"/>
                <w:noProof/>
              </w:rPr>
              <w:t>Australia Contextualization</w:t>
            </w:r>
            <w:r w:rsidR="00276845">
              <w:rPr>
                <w:noProof/>
                <w:webHidden/>
              </w:rPr>
              <w:tab/>
            </w:r>
            <w:r w:rsidR="00276845">
              <w:rPr>
                <w:noProof/>
                <w:webHidden/>
              </w:rPr>
              <w:fldChar w:fldCharType="begin"/>
            </w:r>
            <w:r w:rsidR="00276845">
              <w:rPr>
                <w:noProof/>
                <w:webHidden/>
              </w:rPr>
              <w:instrText xml:space="preserve"> PAGEREF _Toc113370903 \h </w:instrText>
            </w:r>
            <w:r w:rsidR="00276845">
              <w:rPr>
                <w:noProof/>
                <w:webHidden/>
              </w:rPr>
            </w:r>
            <w:r w:rsidR="00276845">
              <w:rPr>
                <w:noProof/>
                <w:webHidden/>
              </w:rPr>
              <w:fldChar w:fldCharType="separate"/>
            </w:r>
            <w:r w:rsidR="00276845">
              <w:rPr>
                <w:noProof/>
                <w:webHidden/>
              </w:rPr>
              <w:t>13</w:t>
            </w:r>
            <w:r w:rsidR="00276845">
              <w:rPr>
                <w:noProof/>
                <w:webHidden/>
              </w:rPr>
              <w:fldChar w:fldCharType="end"/>
            </w:r>
          </w:hyperlink>
        </w:p>
        <w:p w14:paraId="449590C9" w14:textId="3FCE264C" w:rsidR="00276845" w:rsidRDefault="00B90089">
          <w:pPr>
            <w:pStyle w:val="TOC1"/>
            <w:tabs>
              <w:tab w:val="right" w:leader="dot" w:pos="8630"/>
            </w:tabs>
            <w:rPr>
              <w:noProof/>
              <w:lang w:val="en-US"/>
            </w:rPr>
          </w:pPr>
          <w:hyperlink w:anchor="_Toc113370904" w:history="1">
            <w:r w:rsidR="00276845" w:rsidRPr="00F66E88">
              <w:rPr>
                <w:rStyle w:val="Hyperlink"/>
                <w:noProof/>
              </w:rPr>
              <w:t>Appendix A – Technical Analysis</w:t>
            </w:r>
            <w:r w:rsidR="00276845">
              <w:rPr>
                <w:noProof/>
                <w:webHidden/>
              </w:rPr>
              <w:tab/>
            </w:r>
            <w:r w:rsidR="00276845">
              <w:rPr>
                <w:noProof/>
                <w:webHidden/>
              </w:rPr>
              <w:fldChar w:fldCharType="begin"/>
            </w:r>
            <w:r w:rsidR="00276845">
              <w:rPr>
                <w:noProof/>
                <w:webHidden/>
              </w:rPr>
              <w:instrText xml:space="preserve"> PAGEREF _Toc113370904 \h </w:instrText>
            </w:r>
            <w:r w:rsidR="00276845">
              <w:rPr>
                <w:noProof/>
                <w:webHidden/>
              </w:rPr>
            </w:r>
            <w:r w:rsidR="00276845">
              <w:rPr>
                <w:noProof/>
                <w:webHidden/>
              </w:rPr>
              <w:fldChar w:fldCharType="separate"/>
            </w:r>
            <w:r w:rsidR="00276845">
              <w:rPr>
                <w:noProof/>
                <w:webHidden/>
              </w:rPr>
              <w:t>15</w:t>
            </w:r>
            <w:r w:rsidR="00276845">
              <w:rPr>
                <w:noProof/>
                <w:webHidden/>
              </w:rPr>
              <w:fldChar w:fldCharType="end"/>
            </w:r>
          </w:hyperlink>
        </w:p>
        <w:p w14:paraId="38E04F01" w14:textId="405229A8" w:rsidR="00276845" w:rsidRDefault="00B90089">
          <w:pPr>
            <w:pStyle w:val="TOC1"/>
            <w:tabs>
              <w:tab w:val="right" w:leader="dot" w:pos="8630"/>
            </w:tabs>
            <w:rPr>
              <w:noProof/>
              <w:lang w:val="en-US"/>
            </w:rPr>
          </w:pPr>
          <w:hyperlink w:anchor="_Toc113370905" w:history="1">
            <w:r w:rsidR="00276845" w:rsidRPr="00F66E88">
              <w:rPr>
                <w:rStyle w:val="Hyperlink"/>
                <w:noProof/>
              </w:rPr>
              <w:t>Appendix B – Contextualisation Notes</w:t>
            </w:r>
            <w:r w:rsidR="00276845">
              <w:rPr>
                <w:noProof/>
                <w:webHidden/>
              </w:rPr>
              <w:tab/>
            </w:r>
            <w:r w:rsidR="00276845">
              <w:rPr>
                <w:noProof/>
                <w:webHidden/>
              </w:rPr>
              <w:fldChar w:fldCharType="begin"/>
            </w:r>
            <w:r w:rsidR="00276845">
              <w:rPr>
                <w:noProof/>
                <w:webHidden/>
              </w:rPr>
              <w:instrText xml:space="preserve"> PAGEREF _Toc113370905 \h </w:instrText>
            </w:r>
            <w:r w:rsidR="00276845">
              <w:rPr>
                <w:noProof/>
                <w:webHidden/>
              </w:rPr>
            </w:r>
            <w:r w:rsidR="00276845">
              <w:rPr>
                <w:noProof/>
                <w:webHidden/>
              </w:rPr>
              <w:fldChar w:fldCharType="separate"/>
            </w:r>
            <w:r w:rsidR="00276845">
              <w:rPr>
                <w:noProof/>
                <w:webHidden/>
              </w:rPr>
              <w:t>15</w:t>
            </w:r>
            <w:r w:rsidR="00276845">
              <w:rPr>
                <w:noProof/>
                <w:webHidden/>
              </w:rPr>
              <w:fldChar w:fldCharType="end"/>
            </w:r>
          </w:hyperlink>
        </w:p>
        <w:p w14:paraId="1043A6FE" w14:textId="34875857" w:rsidR="00276845" w:rsidRDefault="00B90089">
          <w:pPr>
            <w:pStyle w:val="TOC1"/>
            <w:tabs>
              <w:tab w:val="right" w:leader="dot" w:pos="8630"/>
            </w:tabs>
            <w:rPr>
              <w:noProof/>
              <w:lang w:val="en-US"/>
            </w:rPr>
          </w:pPr>
          <w:hyperlink w:anchor="_Toc113370906" w:history="1">
            <w:r w:rsidR="00276845" w:rsidRPr="00F66E88">
              <w:rPr>
                <w:rStyle w:val="Hyperlink"/>
                <w:noProof/>
              </w:rPr>
              <w:t>Appendix C – R Code</w:t>
            </w:r>
            <w:r w:rsidR="00276845">
              <w:rPr>
                <w:noProof/>
                <w:webHidden/>
              </w:rPr>
              <w:tab/>
            </w:r>
            <w:r w:rsidR="00276845">
              <w:rPr>
                <w:noProof/>
                <w:webHidden/>
              </w:rPr>
              <w:fldChar w:fldCharType="begin"/>
            </w:r>
            <w:r w:rsidR="00276845">
              <w:rPr>
                <w:noProof/>
                <w:webHidden/>
              </w:rPr>
              <w:instrText xml:space="preserve"> PAGEREF _Toc113370906 \h </w:instrText>
            </w:r>
            <w:r w:rsidR="00276845">
              <w:rPr>
                <w:noProof/>
                <w:webHidden/>
              </w:rPr>
            </w:r>
            <w:r w:rsidR="00276845">
              <w:rPr>
                <w:noProof/>
                <w:webHidden/>
              </w:rPr>
              <w:fldChar w:fldCharType="separate"/>
            </w:r>
            <w:r w:rsidR="00276845">
              <w:rPr>
                <w:noProof/>
                <w:webHidden/>
              </w:rPr>
              <w:t>18</w:t>
            </w:r>
            <w:r w:rsidR="00276845">
              <w:rPr>
                <w:noProof/>
                <w:webHidden/>
              </w:rPr>
              <w:fldChar w:fldCharType="end"/>
            </w:r>
          </w:hyperlink>
        </w:p>
        <w:p w14:paraId="0E6A18A5" w14:textId="089C3C58" w:rsidR="00276845" w:rsidRDefault="00B90089">
          <w:pPr>
            <w:pStyle w:val="TOC1"/>
            <w:tabs>
              <w:tab w:val="right" w:leader="dot" w:pos="8630"/>
            </w:tabs>
            <w:rPr>
              <w:noProof/>
              <w:lang w:val="en-US"/>
            </w:rPr>
          </w:pPr>
          <w:hyperlink w:anchor="_Toc113370907" w:history="1">
            <w:r w:rsidR="00276845" w:rsidRPr="00F66E88">
              <w:rPr>
                <w:rStyle w:val="Hyperlink"/>
                <w:noProof/>
              </w:rPr>
              <w:t>Appendix D – Reference</w:t>
            </w:r>
            <w:r w:rsidR="00276845">
              <w:rPr>
                <w:noProof/>
                <w:webHidden/>
              </w:rPr>
              <w:tab/>
            </w:r>
            <w:r w:rsidR="00276845">
              <w:rPr>
                <w:noProof/>
                <w:webHidden/>
              </w:rPr>
              <w:fldChar w:fldCharType="begin"/>
            </w:r>
            <w:r w:rsidR="00276845">
              <w:rPr>
                <w:noProof/>
                <w:webHidden/>
              </w:rPr>
              <w:instrText xml:space="preserve"> PAGEREF _Toc113370907 \h </w:instrText>
            </w:r>
            <w:r w:rsidR="00276845">
              <w:rPr>
                <w:noProof/>
                <w:webHidden/>
              </w:rPr>
            </w:r>
            <w:r w:rsidR="00276845">
              <w:rPr>
                <w:noProof/>
                <w:webHidden/>
              </w:rPr>
              <w:fldChar w:fldCharType="separate"/>
            </w:r>
            <w:r w:rsidR="00276845">
              <w:rPr>
                <w:noProof/>
                <w:webHidden/>
              </w:rPr>
              <w:t>18</w:t>
            </w:r>
            <w:r w:rsidR="00276845">
              <w:rPr>
                <w:noProof/>
                <w:webHidden/>
              </w:rPr>
              <w:fldChar w:fldCharType="end"/>
            </w:r>
          </w:hyperlink>
        </w:p>
        <w:p w14:paraId="25AB1E4B" w14:textId="17403887" w:rsidR="00BE4760" w:rsidRPr="00412D1A" w:rsidRDefault="00BE4760">
          <w:pPr>
            <w:rPr>
              <w:rFonts w:ascii="Arial" w:hAnsi="Arial" w:cs="Arial"/>
            </w:rPr>
          </w:pPr>
          <w:r w:rsidRPr="00412D1A">
            <w:rPr>
              <w:rFonts w:ascii="Arial" w:hAnsi="Arial" w:cs="Arial"/>
              <w:b/>
              <w:bCs/>
              <w:noProof/>
            </w:rPr>
            <w:fldChar w:fldCharType="end"/>
          </w:r>
        </w:p>
      </w:sdtContent>
    </w:sdt>
    <w:p w14:paraId="04E5E8A1" w14:textId="77777777" w:rsidR="00BE4760" w:rsidRPr="00412D1A" w:rsidRDefault="00BE4760">
      <w:pPr>
        <w:rPr>
          <w:rFonts w:ascii="Arial" w:eastAsiaTheme="majorEastAsia" w:hAnsi="Arial" w:cs="Arial"/>
          <w:b/>
          <w:bCs/>
          <w:color w:val="2F5496" w:themeColor="accent1" w:themeShade="BF"/>
          <w:sz w:val="24"/>
          <w:szCs w:val="24"/>
        </w:rPr>
      </w:pPr>
      <w:r w:rsidRPr="00412D1A">
        <w:rPr>
          <w:rFonts w:ascii="Arial" w:hAnsi="Arial" w:cs="Arial"/>
        </w:rPr>
        <w:br w:type="page"/>
      </w:r>
    </w:p>
    <w:p w14:paraId="36621DCF" w14:textId="164874DB" w:rsidR="00E67C5F" w:rsidRPr="000F5065" w:rsidRDefault="00DA40CD" w:rsidP="00E4327D">
      <w:pPr>
        <w:pStyle w:val="Heading1"/>
      </w:pPr>
      <w:bookmarkStart w:id="0" w:name="_Toc113370887"/>
      <w:r>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E4327D">
      <w:pPr>
        <w:pStyle w:val="Heading1"/>
      </w:pPr>
      <w:bookmarkStart w:id="1" w:name="_Toc113370888"/>
      <w:r w:rsidRPr="000F5065">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CE1CC6">
      <w:pPr>
        <w:pStyle w:val="Heading2"/>
      </w:pPr>
      <w:bookmarkStart w:id="2" w:name="_Toc113370889"/>
      <w:r w:rsidRPr="004F22DC">
        <w:t xml:space="preserve">Source of </w:t>
      </w:r>
      <w:r w:rsidR="00FA7495" w:rsidRPr="004F22DC">
        <w:t>Data</w:t>
      </w:r>
      <w:bookmarkEnd w:id="2"/>
    </w:p>
    <w:p w14:paraId="72F04E9E" w14:textId="07403EF9" w:rsidR="00A52959" w:rsidRDefault="00AB0BC3" w:rsidP="00AA19D2">
      <w:pPr>
        <w:spacing w:after="60" w:line="276" w:lineRule="auto"/>
        <w:jc w:val="both"/>
        <w:rPr>
          <w:rFonts w:ascii="Arial" w:hAnsi="Arial" w:cs="Arial"/>
        </w:rPr>
      </w:pPr>
      <w:r>
        <w:rPr>
          <w:rFonts w:ascii="Arial" w:hAnsi="Arial" w:cs="Arial"/>
        </w:rPr>
        <w:t xml:space="preserve">The US datasets </w:t>
      </w:r>
      <w:r w:rsidR="001A0C8F">
        <w:rPr>
          <w:rFonts w:ascii="Arial" w:hAnsi="Arial" w:cs="Arial"/>
        </w:rPr>
        <w:t xml:space="preserve">were </w:t>
      </w:r>
      <w:r w:rsidR="001A0C8F" w:rsidRPr="001A0C8F">
        <w:rPr>
          <w:rFonts w:ascii="Arial" w:hAnsi="Arial" w:cs="Arial"/>
        </w:rPr>
        <w:t xml:space="preserve">published by various US entities including the US </w:t>
      </w:r>
      <w:proofErr w:type="spellStart"/>
      <w:r w:rsidR="001A0C8F" w:rsidRPr="001A0C8F">
        <w:rPr>
          <w:rFonts w:ascii="Arial" w:hAnsi="Arial" w:cs="Arial"/>
        </w:rPr>
        <w:t>Centers</w:t>
      </w:r>
      <w:proofErr w:type="spellEnd"/>
      <w:r w:rsidR="001A0C8F" w:rsidRPr="001A0C8F">
        <w:rPr>
          <w:rFonts w:ascii="Arial" w:hAnsi="Arial" w:cs="Arial"/>
        </w:rPr>
        <w:t xml:space="preserve"> for Disease Control and Prevention (cdc.gov) for stroke mortality and incidence data and Census (census.gov) for poverty, income, health insurance and population data.</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CE1CC6">
      <w:pPr>
        <w:pStyle w:val="Heading2"/>
      </w:pPr>
      <w:bookmarkStart w:id="3" w:name="_Toc113370890"/>
      <w:r w:rsidRPr="006C7904">
        <w:t>Data</w:t>
      </w:r>
      <w:r>
        <w:t xml:space="preserve"> Exploration</w:t>
      </w:r>
      <w:bookmarkEnd w:id="3"/>
    </w:p>
    <w:p w14:paraId="61A41AAA" w14:textId="0C466A46" w:rsidR="00A96B76" w:rsidRPr="00A96B76" w:rsidRDefault="00A96B76" w:rsidP="00A96B76">
      <w:commentRangeStart w:id="4"/>
      <w:r>
        <w:t>[</w:t>
      </w:r>
      <w:proofErr w:type="gramStart"/>
      <w:r>
        <w:t>uncertainty</w:t>
      </w:r>
      <w:proofErr w:type="gramEnd"/>
      <w:r>
        <w:t>: incidence rate over 75?]</w:t>
      </w:r>
      <w:commentRangeEnd w:id="4"/>
      <w:r w:rsidR="00B90089">
        <w:rPr>
          <w:rStyle w:val="CommentReference"/>
        </w:rPr>
        <w:commentReference w:id="4"/>
      </w:r>
    </w:p>
    <w:p w14:paraId="7C097212" w14:textId="211F45A6" w:rsidR="00ED5706" w:rsidRPr="00F258FC" w:rsidRDefault="00ED5706" w:rsidP="00CE1CC6">
      <w:pPr>
        <w:pStyle w:val="Heading3"/>
      </w:pPr>
      <w:bookmarkStart w:id="5" w:name="_Toc113370891"/>
      <w:r w:rsidRPr="00F258FC">
        <w:t>Checks on Duplicate and Data Type</w:t>
      </w:r>
      <w:bookmarkEnd w:id="5"/>
    </w:p>
    <w:p w14:paraId="1DB8A751" w14:textId="526FFB1B"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insufficient </w:t>
      </w:r>
      <w:r w:rsidR="005A2BDC">
        <w:rPr>
          <w:rFonts w:ascii="Arial" w:hAnsi="Arial" w:cs="Arial"/>
        </w:rPr>
        <w:t xml:space="preserve">data </w:t>
      </w:r>
      <w:r>
        <w:rPr>
          <w:rFonts w:ascii="Arial" w:hAnsi="Arial" w:cs="Arial"/>
        </w:rPr>
        <w:t xml:space="preserve">size </w:t>
      </w:r>
      <w:r w:rsidR="00D95503">
        <w:rPr>
          <w:rFonts w:ascii="Arial" w:hAnsi="Arial" w:cs="Arial"/>
        </w:rPr>
        <w:t>or</w:t>
      </w:r>
      <w:r>
        <w:rPr>
          <w:rFonts w:ascii="Arial" w:hAnsi="Arial" w:cs="Arial"/>
        </w:rPr>
        <w:t xml:space="preserve"> </w:t>
      </w:r>
      <w:r w:rsidR="00CB1984">
        <w:rPr>
          <w:rFonts w:ascii="Arial" w:hAnsi="Arial" w:cs="Arial"/>
        </w:rPr>
        <w:t xml:space="preserve">the 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46E06FEC"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variable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CE1CC6">
      <w:pPr>
        <w:pStyle w:val="Heading3"/>
      </w:pPr>
      <w:bookmarkStart w:id="6" w:name="_Toc113370892"/>
      <w:r w:rsidRPr="00FF0A7B">
        <w:lastRenderedPageBreak/>
        <w:t xml:space="preserve">Tidy </w:t>
      </w:r>
      <w:r>
        <w:t>F</w:t>
      </w:r>
      <w:r w:rsidRPr="00FF0A7B">
        <w:t>orm</w:t>
      </w:r>
      <w:r>
        <w:t xml:space="preserve"> Conversion</w:t>
      </w:r>
      <w:bookmarkEnd w:id="6"/>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00382335" w:rsidR="00F229B8" w:rsidRDefault="00F26FD3" w:rsidP="00AA19D2">
      <w:pPr>
        <w:spacing w:after="60" w:line="276" w:lineRule="auto"/>
        <w:jc w:val="both"/>
        <w:rPr>
          <w:rFonts w:ascii="Arial" w:hAnsi="Arial" w:cs="Arial"/>
        </w:rPr>
      </w:pPr>
      <w:r w:rsidRPr="00F26FD3">
        <w:rPr>
          <w:rFonts w:ascii="Arial" w:hAnsi="Arial" w:cs="Arial"/>
        </w:rPr>
        <w:t>Based on the domain knowledge, the United States is made up of a total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CE1CC6">
      <w:pPr>
        <w:pStyle w:val="Heading3"/>
      </w:pPr>
      <w:bookmarkStart w:id="7" w:name="_Toc113370893"/>
      <w:r w:rsidRPr="00ED5706">
        <w:t>Check</w:t>
      </w:r>
      <w:r>
        <w:t>s</w:t>
      </w:r>
      <w:r w:rsidRPr="00ED5706">
        <w:t xml:space="preserve"> on </w:t>
      </w:r>
      <w:r>
        <w:t>Internal Consistency</w:t>
      </w:r>
      <w:bookmarkEnd w:id="7"/>
    </w:p>
    <w:p w14:paraId="5ED40F03" w14:textId="77777777"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E2F9B">
        <w:rPr>
          <w:rFonts w:ascii="Arial" w:hAnsi="Arial" w:cs="Arial"/>
        </w:rPr>
        <w:t>used for the preliminary regression model</w:t>
      </w:r>
      <w:r>
        <w:rPr>
          <w:rFonts w:ascii="Arial" w:hAnsi="Arial" w:cs="Arial"/>
        </w:rPr>
        <w:t>.</w:t>
      </w:r>
      <w:r w:rsidR="004B6DDA">
        <w:rPr>
          <w:rFonts w:ascii="Arial" w:hAnsi="Arial" w:cs="Arial"/>
        </w:rPr>
        <w:t xml:space="preserve"> </w:t>
      </w:r>
      <w:r w:rsidR="000022F8">
        <w:rPr>
          <w:rFonts w:ascii="Arial" w:hAnsi="Arial" w:cs="Arial"/>
        </w:rPr>
        <w:t xml:space="preserve">For instance, </w:t>
      </w:r>
      <w:r w:rsidR="00FA7495">
        <w:rPr>
          <w:rFonts w:ascii="Arial" w:hAnsi="Arial" w:cs="Arial"/>
        </w:rPr>
        <w:t xml:space="preserve">the relationship among </w:t>
      </w:r>
      <w:r w:rsidR="00FE2F9B">
        <w:rPr>
          <w:rFonts w:ascii="Arial" w:hAnsi="Arial" w:cs="Arial"/>
        </w:rPr>
        <w:t xml:space="preserve">certain </w:t>
      </w:r>
      <w:r w:rsidR="00FA7495">
        <w:rPr>
          <w:rFonts w:ascii="Arial" w:hAnsi="Arial" w:cs="Arial"/>
        </w:rPr>
        <w:t xml:space="preserve">variables </w:t>
      </w:r>
      <w:r w:rsidR="00FE2F9B">
        <w:rPr>
          <w:rFonts w:ascii="Arial" w:hAnsi="Arial" w:cs="Arial"/>
        </w:rPr>
        <w:t>was examined. Below lists several examples:</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CE1CC6">
      <w:pPr>
        <w:pStyle w:val="Heading3"/>
      </w:pPr>
      <w:bookmarkStart w:id="8" w:name="_Toc113370894"/>
      <w:r>
        <w:t>Sense Checking</w:t>
      </w:r>
      <w:bookmarkEnd w:id="8"/>
    </w:p>
    <w:p w14:paraId="07E2A195" w14:textId="7F2C0ACE"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the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w:t>
      </w:r>
      <w:r w:rsidR="002D5E7D">
        <w:rPr>
          <w:rFonts w:ascii="Arial" w:hAnsi="Arial" w:cs="Arial"/>
        </w:rPr>
        <w:t xml:space="preserve">a decision was made that </w:t>
      </w:r>
      <w:r w:rsidR="009D442D">
        <w:rPr>
          <w:rFonts w:ascii="Arial" w:hAnsi="Arial" w:cs="Arial"/>
        </w:rPr>
        <w:t>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CE1CC6">
      <w:pPr>
        <w:pStyle w:val="Heading2"/>
      </w:pPr>
      <w:bookmarkStart w:id="9" w:name="_Toc113370895"/>
      <w:r w:rsidRPr="008A338B">
        <w:t>Data</w:t>
      </w:r>
      <w:r w:rsidR="006645EC">
        <w:t xml:space="preserve"> M</w:t>
      </w:r>
      <w:r w:rsidR="006645EC" w:rsidRPr="006645EC">
        <w:t>anipulat</w:t>
      </w:r>
      <w:r w:rsidR="006645EC">
        <w:t>ion</w:t>
      </w:r>
      <w:bookmarkEnd w:id="9"/>
    </w:p>
    <w:p w14:paraId="69018943" w14:textId="2AD6A499"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3B9AC558" w:rsidR="00EA0DD0" w:rsidRDefault="00233D96" w:rsidP="00AA19D2">
      <w:pPr>
        <w:spacing w:after="60" w:line="276" w:lineRule="auto"/>
        <w:jc w:val="both"/>
        <w:rPr>
          <w:rFonts w:ascii="Arial" w:hAnsi="Arial" w:cs="Arial"/>
          <w:lang w:val="en-US"/>
        </w:rPr>
      </w:pPr>
      <w:r>
        <w:rPr>
          <w:rFonts w:ascii="Arial" w:hAnsi="Arial" w:cs="Arial"/>
          <w:lang w:val="en-US"/>
        </w:rPr>
        <w:lastRenderedPageBreak/>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2D5E7D">
        <w:rPr>
          <w:rFonts w:ascii="Arial" w:hAnsi="Arial" w:cs="Arial"/>
          <w:lang w:val="en-US"/>
        </w:rPr>
        <w:t>was</w:t>
      </w:r>
      <w:r w:rsidR="0032742D">
        <w:rPr>
          <w:rFonts w:ascii="Arial" w:hAnsi="Arial" w:cs="Arial"/>
          <w:lang w:val="en-US"/>
        </w:rPr>
        <w:t xml:space="preserve">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proofErr w:type="spellStart"/>
      <w:r w:rsidRPr="00233D96">
        <w:rPr>
          <w:rFonts w:ascii="Arial" w:hAnsi="Arial" w:cs="Arial"/>
          <w:lang w:val="en-US"/>
        </w:rPr>
        <w:t>trend_</w:t>
      </w:r>
      <w:proofErr w:type="gramStart"/>
      <w:r w:rsidRPr="00233D96">
        <w:rPr>
          <w:rFonts w:ascii="Arial" w:hAnsi="Arial" w:cs="Arial"/>
          <w:lang w:val="en-US"/>
        </w:rPr>
        <w:t>falli</w:t>
      </w:r>
      <w:r>
        <w:rPr>
          <w:rFonts w:ascii="Arial" w:hAnsi="Arial" w:cs="Arial"/>
          <w:lang w:val="en-US"/>
        </w:rPr>
        <w:t>ng</w:t>
      </w:r>
      <w:proofErr w:type="spellEnd"/>
      <w:r w:rsidRPr="0032742D">
        <w:rPr>
          <w:rFonts w:ascii="Arial" w:hAnsi="Arial" w:cs="Arial"/>
          <w:lang w:val="en-US"/>
        </w:rPr>
        <w:t xml:space="preserve"> </w:t>
      </w:r>
      <w:r w:rsidR="0032742D" w:rsidRPr="0032742D">
        <w:rPr>
          <w:rFonts w:ascii="Arial" w:hAnsi="Arial" w:cs="Arial"/>
          <w:lang w:val="en-US"/>
        </w:rPr>
        <w:t>"</w:t>
      </w:r>
      <w:proofErr w:type="gramEnd"/>
      <w:r>
        <w:rPr>
          <w:rFonts w:ascii="Arial" w:hAnsi="Arial" w:cs="Arial"/>
          <w:lang w:val="en-US"/>
        </w:rPr>
        <w:t xml:space="preserve"> and “</w:t>
      </w:r>
      <w:proofErr w:type="spellStart"/>
      <w:r>
        <w:rPr>
          <w:rFonts w:ascii="Arial" w:hAnsi="Arial" w:cs="Arial"/>
          <w:lang w:val="en-US"/>
        </w:rPr>
        <w:t>trend_rising</w:t>
      </w:r>
      <w:proofErr w:type="spellEnd"/>
      <w:r>
        <w:rPr>
          <w:rFonts w:ascii="Arial" w:hAnsi="Arial" w:cs="Arial"/>
          <w:lang w:val="en-US"/>
        </w:rPr>
        <w:t>”)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w:t>
      </w:r>
      <w:commentRangeStart w:id="10"/>
      <w:r>
        <w:rPr>
          <w:rFonts w:ascii="Arial" w:hAnsi="Arial" w:cs="Arial"/>
          <w:lang w:val="en-US"/>
        </w:rPr>
        <w:t>introduced</w:t>
      </w:r>
      <w:commentRangeEnd w:id="10"/>
      <w:r w:rsidR="00B90089">
        <w:rPr>
          <w:rStyle w:val="CommentReference"/>
        </w:rPr>
        <w:commentReference w:id="10"/>
      </w:r>
      <w:r>
        <w:rPr>
          <w:rFonts w:ascii="Arial" w:hAnsi="Arial" w:cs="Arial"/>
          <w:lang w:val="en-US"/>
        </w:rPr>
        <w:t>.</w:t>
      </w:r>
      <w:r w:rsidR="0088686A">
        <w:rPr>
          <w:rFonts w:ascii="Arial" w:hAnsi="Arial" w:cs="Arial"/>
          <w:lang w:val="en-US"/>
        </w:rPr>
        <w:t xml:space="preserve"> </w:t>
      </w:r>
    </w:p>
    <w:p w14:paraId="04DAE53E" w14:textId="77777777" w:rsidR="00EA0DD0" w:rsidRDefault="00EA0DD0" w:rsidP="00AA19D2">
      <w:pPr>
        <w:spacing w:after="60" w:line="276" w:lineRule="auto"/>
        <w:jc w:val="both"/>
        <w:rPr>
          <w:rFonts w:ascii="Arial" w:hAnsi="Arial" w:cs="Arial"/>
          <w:lang w:val="en-US"/>
        </w:rPr>
      </w:pPr>
    </w:p>
    <w:p w14:paraId="57EED31C" w14:textId="51810C59" w:rsidR="00FC0BB2" w:rsidRPr="00FC0BB2" w:rsidRDefault="00FC0BB2" w:rsidP="00CE1CC6">
      <w:pPr>
        <w:pStyle w:val="Heading2"/>
      </w:pPr>
      <w:bookmarkStart w:id="11" w:name="_Toc113370896"/>
      <w:r>
        <w:t>Visualisation</w:t>
      </w:r>
      <w:bookmarkEnd w:id="11"/>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1"/>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lang w:val="en-US"/>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lang w:val="en-US"/>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CE1CC6">
      <w:pPr>
        <w:pStyle w:val="Heading2"/>
      </w:pPr>
      <w:bookmarkStart w:id="12" w:name="_Toc113370897"/>
      <w:r>
        <w:t>Final Dataset</w:t>
      </w:r>
      <w:bookmarkEnd w:id="12"/>
    </w:p>
    <w:p w14:paraId="49939FAB" w14:textId="4404F8BF" w:rsidR="006B01C1" w:rsidRDefault="006B01C1" w:rsidP="00AA19D2">
      <w:pPr>
        <w:spacing w:after="60" w:line="276" w:lineRule="auto"/>
        <w:jc w:val="both"/>
        <w:rPr>
          <w:rFonts w:ascii="Arial" w:hAnsi="Arial" w:cs="Arial"/>
        </w:rPr>
      </w:pPr>
      <w:r>
        <w:rPr>
          <w:rFonts w:ascii="Arial" w:hAnsi="Arial" w:cs="Arial"/>
        </w:rPr>
        <w:t>After the initial understanding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99F7872"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the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067AD23A"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As expected, missing values were observed in various features from each dataset</w:t>
      </w:r>
      <w:r w:rsidR="004E1EE3">
        <w:rPr>
          <w:rFonts w:ascii="Arial" w:hAnsi="Arial" w:cs="Arial"/>
        </w:rPr>
        <w:t xml:space="preserve"> 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0D72A488"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 xml:space="preserve">The observation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lastRenderedPageBreak/>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78908F67"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3D25DA7C" w:rsidR="00211B30" w:rsidRDefault="00211B30" w:rsidP="00AA19D2">
      <w:pPr>
        <w:spacing w:after="60" w:line="276" w:lineRule="auto"/>
        <w:jc w:val="both"/>
        <w:rPr>
          <w:rFonts w:ascii="Arial" w:hAnsi="Arial" w:cs="Arial"/>
        </w:rPr>
      </w:pPr>
      <w:r>
        <w:rPr>
          <w:rFonts w:ascii="Arial" w:hAnsi="Arial" w:cs="Arial"/>
        </w:rPr>
        <w:t>After dealing with all the missing values, observations from 48 States remained in the dataset</w:t>
      </w:r>
      <w:r w:rsidR="00BC0610">
        <w:rPr>
          <w:rFonts w:ascii="Arial" w:hAnsi="Arial" w:cs="Arial"/>
        </w:rPr>
        <w:t xml:space="preserve">. Observations from </w:t>
      </w:r>
      <w:r w:rsidRPr="00211B30">
        <w:rPr>
          <w:rFonts w:ascii="Arial" w:hAnsi="Arial" w:cs="Arial"/>
        </w:rPr>
        <w:t>Nevada</w:t>
      </w:r>
      <w:r>
        <w:rPr>
          <w:rFonts w:ascii="Arial" w:hAnsi="Arial" w:cs="Arial"/>
        </w:rPr>
        <w:t>,</w:t>
      </w:r>
      <w:r w:rsidRPr="00211B30">
        <w:rPr>
          <w:rFonts w:ascii="Arial" w:hAnsi="Arial" w:cs="Arial"/>
        </w:rPr>
        <w:t xml:space="preserve"> Kansas </w:t>
      </w:r>
      <w:r>
        <w:rPr>
          <w:rFonts w:ascii="Arial" w:hAnsi="Arial" w:cs="Arial"/>
        </w:rPr>
        <w:t>and</w:t>
      </w:r>
      <w:r w:rsidRPr="00211B30">
        <w:rPr>
          <w:rFonts w:ascii="Arial" w:hAnsi="Arial" w:cs="Arial"/>
        </w:rPr>
        <w:t xml:space="preserve"> Minnesota</w:t>
      </w:r>
      <w:r>
        <w:rPr>
          <w:rFonts w:ascii="Arial" w:hAnsi="Arial" w:cs="Arial"/>
        </w:rPr>
        <w:t xml:space="preserve"> </w:t>
      </w:r>
      <w:r w:rsidR="00740683">
        <w:rPr>
          <w:rFonts w:ascii="Arial" w:hAnsi="Arial" w:cs="Arial"/>
        </w:rPr>
        <w:t>were</w:t>
      </w:r>
      <w:r>
        <w:rPr>
          <w:rFonts w:ascii="Arial" w:hAnsi="Arial" w:cs="Arial"/>
        </w:rPr>
        <w:t xml:space="preserve"> removed during the course of </w:t>
      </w:r>
      <w:r w:rsidR="00655757">
        <w:rPr>
          <w:rFonts w:ascii="Arial" w:hAnsi="Arial" w:cs="Arial"/>
        </w:rPr>
        <w:t xml:space="preserve">handling </w:t>
      </w:r>
      <w:r>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DC9E9E8" w:rsidR="007C1495" w:rsidRDefault="008B2444" w:rsidP="00AA19D2">
      <w:pPr>
        <w:spacing w:after="60" w:line="276" w:lineRule="auto"/>
        <w:jc w:val="both"/>
        <w:rPr>
          <w:rFonts w:ascii="Arial" w:hAnsi="Arial" w:cs="Arial"/>
        </w:rPr>
      </w:pPr>
      <w:commentRangeStart w:id="13"/>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w:t>
      </w:r>
      <w:commentRangeEnd w:id="13"/>
      <w:r w:rsidR="00276160">
        <w:rPr>
          <w:rStyle w:val="CommentReference"/>
        </w:rPr>
        <w:commentReference w:id="13"/>
      </w:r>
      <w:r w:rsidR="007C10CD">
        <w:rPr>
          <w:rFonts w:ascii="Arial" w:hAnsi="Arial" w:cs="Arial"/>
        </w:rPr>
        <w:t>used in the p</w:t>
      </w:r>
      <w:r w:rsidR="007C10CD" w:rsidRPr="007C10CD">
        <w:rPr>
          <w:rFonts w:ascii="Arial" w:hAnsi="Arial" w:cs="Arial"/>
        </w:rPr>
        <w:t>reliminary multiple linear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A55ECE">
        <w:rPr>
          <w:rFonts w:ascii="Arial" w:hAnsi="Arial" w:cs="Arial"/>
        </w:rPr>
        <w:t>create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02136799"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the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all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259A2812" w:rsidR="00606B98" w:rsidRDefault="00606B98" w:rsidP="00606B98">
      <w:pPr>
        <w:spacing w:after="60" w:line="276" w:lineRule="auto"/>
        <w:jc w:val="both"/>
        <w:rPr>
          <w:rFonts w:ascii="Arial" w:hAnsi="Arial" w:cs="Arial"/>
        </w:rPr>
      </w:pPr>
      <w:r>
        <w:rPr>
          <w:rFonts w:ascii="Arial" w:hAnsi="Arial" w:cs="Arial"/>
        </w:rPr>
        <w:t xml:space="preserve">From the below 4 plots,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E731B6">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4F2B3588" w:rsidR="00606B98" w:rsidRPr="00BC7001" w:rsidRDefault="00F54F59" w:rsidP="00E731B6">
            <w:pPr>
              <w:spacing w:line="276" w:lineRule="auto"/>
              <w:jc w:val="center"/>
              <w:rPr>
                <w:rFonts w:ascii="Arial" w:hAnsi="Arial" w:cs="Arial"/>
                <w:i/>
                <w:iCs/>
                <w:sz w:val="20"/>
                <w:szCs w:val="20"/>
              </w:rPr>
            </w:pPr>
            <w:r>
              <w:rPr>
                <w:rFonts w:ascii="Arial" w:hAnsi="Arial" w:cs="Arial"/>
                <w:i/>
                <w:iCs/>
                <w:sz w:val="20"/>
                <w:szCs w:val="20"/>
              </w:rPr>
              <w:t>29</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47B18FCD"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2</w:t>
            </w:r>
            <w:r w:rsidR="00D14D32">
              <w:rPr>
                <w:rFonts w:ascii="Arial" w:hAnsi="Arial" w:cs="Arial"/>
                <w:i/>
                <w:iCs/>
                <w:sz w:val="20"/>
                <w:szCs w:val="20"/>
              </w:rPr>
              <w:t>3</w:t>
            </w:r>
            <w:r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3402" w:type="dxa"/>
            <w:vAlign w:val="center"/>
          </w:tcPr>
          <w:p w14:paraId="00A5594B" w14:textId="01E68CCF"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04B492CE" w:rsidR="00606B98" w:rsidRPr="00BC7001" w:rsidRDefault="00CD2D7C" w:rsidP="00E731B6">
            <w:pPr>
              <w:spacing w:line="276" w:lineRule="auto"/>
              <w:jc w:val="center"/>
              <w:rPr>
                <w:rFonts w:ascii="Arial" w:hAnsi="Arial" w:cs="Arial"/>
                <w:i/>
                <w:iCs/>
                <w:sz w:val="20"/>
                <w:szCs w:val="20"/>
              </w:rPr>
            </w:pPr>
            <w:r>
              <w:rPr>
                <w:rFonts w:ascii="Arial" w:hAnsi="Arial" w:cs="Arial"/>
                <w:i/>
                <w:iCs/>
                <w:sz w:val="20"/>
                <w:szCs w:val="20"/>
              </w:rPr>
              <w:t>65</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7026B3EE" w:rsidR="00D14D32" w:rsidRDefault="00F54F59" w:rsidP="00AA19D2">
      <w:pPr>
        <w:spacing w:after="60" w:line="276" w:lineRule="auto"/>
        <w:jc w:val="both"/>
        <w:rPr>
          <w:rFonts w:ascii="Arial" w:hAnsi="Arial" w:cs="Arial"/>
        </w:rPr>
      </w:pPr>
      <w:r w:rsidRPr="00F54F59">
        <w:rPr>
          <w:rFonts w:ascii="Arial" w:hAnsi="Arial" w:cs="Arial"/>
          <w:noProof/>
          <w:lang w:val="en-US"/>
        </w:rPr>
        <w:lastRenderedPageBreak/>
        <w:drawing>
          <wp:inline distT="0" distB="0" distL="0" distR="0" wp14:anchorId="17D1AB4C" wp14:editId="04227B4F">
            <wp:extent cx="5763260" cy="26568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260" cy="2656836"/>
                    </a:xfrm>
                    <a:prstGeom prst="rect">
                      <a:avLst/>
                    </a:prstGeom>
                  </pic:spPr>
                </pic:pic>
              </a:graphicData>
            </a:graphic>
          </wp:inline>
        </w:drawing>
      </w:r>
    </w:p>
    <w:p w14:paraId="12FB2FB2" w14:textId="166B019B" w:rsidR="001A0C5F" w:rsidRDefault="00D14D32" w:rsidP="00AA19D2">
      <w:pPr>
        <w:spacing w:after="60" w:line="276" w:lineRule="auto"/>
        <w:jc w:val="both"/>
        <w:rPr>
          <w:rFonts w:ascii="Arial" w:hAnsi="Arial" w:cs="Arial"/>
        </w:rPr>
      </w:pPr>
      <w:r w:rsidRPr="00D14D32">
        <w:rPr>
          <w:rFonts w:ascii="Arial" w:hAnsi="Arial" w:cs="Arial"/>
          <w:noProof/>
          <w:lang w:val="en-US"/>
        </w:rPr>
        <w:drawing>
          <wp:inline distT="0" distB="0" distL="0" distR="0" wp14:anchorId="05997C2A" wp14:editId="09585D40">
            <wp:extent cx="5780405" cy="23703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347" cy="2374034"/>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lang w:val="en-US"/>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lang w:val="en-US"/>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45D7C999"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DC1E89">
        <w:rPr>
          <w:rFonts w:ascii="Arial" w:hAnsi="Arial" w:cs="Arial"/>
        </w:rPr>
        <w:t xml:space="preserve">that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when compared to those who live in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lang w:val="en-US"/>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lang w:val="en-US"/>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E731B6">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E4327D" w:rsidRDefault="003071D4" w:rsidP="00E4327D">
      <w:pPr>
        <w:pStyle w:val="Heading1"/>
      </w:pPr>
      <w:bookmarkStart w:id="14" w:name="_Toc113370898"/>
      <w:r w:rsidRPr="00E4327D">
        <w:t>Evaluation of the Preliminary Multiple Linear Regression Model</w:t>
      </w:r>
      <w:bookmarkEnd w:id="14"/>
    </w:p>
    <w:p w14:paraId="3B742B05" w14:textId="3161254E"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 to the preliminary model.</w:t>
      </w:r>
    </w:p>
    <w:p w14:paraId="7BD54A49" w14:textId="77777777" w:rsidR="00E16ECA" w:rsidRPr="00E16ECA" w:rsidRDefault="00E16ECA" w:rsidP="00E16ECA">
      <w:pPr>
        <w:spacing w:after="60" w:line="276" w:lineRule="auto"/>
        <w:jc w:val="both"/>
        <w:rPr>
          <w:rFonts w:ascii="Arial" w:hAnsi="Arial" w:cs="Arial"/>
          <w:lang w:val="en-US"/>
        </w:rPr>
      </w:pPr>
    </w:p>
    <w:p w14:paraId="232F4924" w14:textId="21C608CA" w:rsidR="00C5597B" w:rsidRDefault="00C5597B" w:rsidP="00CE1CC6">
      <w:pPr>
        <w:pStyle w:val="Heading2"/>
      </w:pPr>
      <w:bookmarkStart w:id="15" w:name="_Toc113370899"/>
      <w:r>
        <w:rPr>
          <w:rFonts w:hint="eastAsia"/>
        </w:rPr>
        <w:t>Correlation</w:t>
      </w:r>
      <w:bookmarkEnd w:id="15"/>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lang w:val="en-US"/>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85820"/>
                    </a:xfrm>
                    <a:prstGeom prst="rect">
                      <a:avLst/>
                    </a:prstGeom>
                  </pic:spPr>
                </pic:pic>
              </a:graphicData>
            </a:graphic>
          </wp:inline>
        </w:drawing>
      </w:r>
    </w:p>
    <w:p w14:paraId="72A22D24" w14:textId="7DF93796"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the level of income and the status of insurance coverage. </w:t>
      </w:r>
      <w:r w:rsidR="00C1499A">
        <w:rPr>
          <w:rFonts w:ascii="Arial" w:hAnsi="Arial" w:cs="Arial"/>
        </w:rPr>
        <w:t>In addition, population is indicative of the size of the county</w:t>
      </w:r>
      <w:r w:rsidR="008965FA">
        <w:rPr>
          <w:rFonts w:ascii="Arial" w:hAnsi="Arial" w:cs="Arial"/>
        </w:rPr>
        <w:t xml:space="preserve"> 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E87F53">
        <w:rPr>
          <w:rFonts w:ascii="Arial" w:hAnsi="Arial" w:cs="Arial"/>
        </w:rPr>
        <w:t xml:space="preserve"> in that county</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5CD65F4A" w14:textId="77777777" w:rsidR="00F416AB" w:rsidRDefault="00F416AB" w:rsidP="00D36CC3">
      <w:pPr>
        <w:spacing w:after="60" w:line="276" w:lineRule="auto"/>
        <w:jc w:val="both"/>
        <w:rPr>
          <w:rFonts w:ascii="Arial" w:hAnsi="Arial" w:cs="Arial"/>
        </w:rPr>
      </w:pPr>
    </w:p>
    <w:p w14:paraId="1A8EFEE9" w14:textId="27128602"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covariate “median income”. </w:t>
      </w:r>
      <w:r w:rsidR="00C1499A">
        <w:rPr>
          <w:rFonts w:ascii="Arial" w:hAnsi="Arial" w:cs="Arial"/>
        </w:rPr>
        <w:t>However, r</w:t>
      </w:r>
      <w:r w:rsidR="006869D7">
        <w:rPr>
          <w:rFonts w:ascii="Arial" w:hAnsi="Arial" w:cs="Arial"/>
        </w:rPr>
        <w:t xml:space="preserve">esponse variable’s relationship with incidence trend and population was not </w:t>
      </w:r>
      <w:r w:rsidR="006869D7" w:rsidRPr="006869D7">
        <w:rPr>
          <w:rFonts w:ascii="Arial" w:hAnsi="Arial" w:cs="Arial"/>
        </w:rPr>
        <w:t>significant</w:t>
      </w:r>
      <w:r w:rsidR="008D5392">
        <w:rPr>
          <w:rFonts w:ascii="Arial" w:hAnsi="Arial" w:cs="Arial"/>
        </w:rPr>
        <w:t xml:space="preserve"> based on the dataset</w:t>
      </w:r>
      <w:r w:rsidR="006869D7">
        <w:rPr>
          <w:rFonts w:ascii="Arial" w:hAnsi="Arial" w:cs="Arial"/>
        </w:rPr>
        <w:t>.</w:t>
      </w:r>
    </w:p>
    <w:p w14:paraId="0CABB254" w14:textId="77777777" w:rsidR="00F416AB" w:rsidRDefault="00F416AB" w:rsidP="00AA19D2">
      <w:pPr>
        <w:spacing w:after="60" w:line="276" w:lineRule="auto"/>
        <w:jc w:val="both"/>
        <w:rPr>
          <w:rFonts w:ascii="Arial" w:hAnsi="Arial" w:cs="Arial"/>
        </w:rPr>
      </w:pPr>
    </w:p>
    <w:p w14:paraId="362977B0" w14:textId="316BD47E" w:rsidR="00F416AB"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line per capita” appeared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2CFC57C1" w14:textId="77777777" w:rsidR="00CE1CC6" w:rsidRPr="00CE1CC6" w:rsidRDefault="00CE1CC6" w:rsidP="00AA19D2">
      <w:pPr>
        <w:spacing w:after="60" w:line="276" w:lineRule="auto"/>
        <w:jc w:val="both"/>
        <w:rPr>
          <w:rFonts w:ascii="Arial" w:hAnsi="Arial" w:cs="Arial"/>
          <w:color w:val="000000"/>
          <w:lang w:val="en-US"/>
        </w:rPr>
      </w:pPr>
    </w:p>
    <w:p w14:paraId="18D353E8" w14:textId="33E5F229" w:rsidR="00CC4C7E" w:rsidRDefault="00003531" w:rsidP="00CE1CC6">
      <w:pPr>
        <w:pStyle w:val="Heading2"/>
      </w:pPr>
      <w:bookmarkStart w:id="16" w:name="_Toc113370900"/>
      <w:r>
        <w:t>Fitting Regression Model</w:t>
      </w:r>
      <w:bookmarkEnd w:id="16"/>
    </w:p>
    <w:p w14:paraId="1787D302" w14:textId="66B09F1B" w:rsidR="00003531" w:rsidRPr="00F83528" w:rsidRDefault="0097104D" w:rsidP="00CE1CC6">
      <w:pPr>
        <w:pStyle w:val="Heading3"/>
      </w:pPr>
      <w:bookmarkStart w:id="17" w:name="_Toc113370901"/>
      <w:r w:rsidRPr="00F83528">
        <w:t>The Suggested Preliminary Model</w:t>
      </w:r>
      <w:bookmarkEnd w:id="17"/>
    </w:p>
    <w:p w14:paraId="4B9EE925" w14:textId="52E0458F" w:rsidR="00F21EEF"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5401AA">
        <w:rPr>
          <w:rFonts w:ascii="Arial" w:hAnsi="Arial" w:cs="Arial"/>
        </w:rPr>
        <w:t>:</w:t>
      </w:r>
    </w:p>
    <w:p w14:paraId="46969002" w14:textId="06D68A2A" w:rsidR="00F21EEF" w:rsidRDefault="003A31C9" w:rsidP="00AA19D2">
      <w:pPr>
        <w:spacing w:after="60" w:line="276" w:lineRule="auto"/>
        <w:jc w:val="both"/>
        <w:rPr>
          <w:rFonts w:ascii="Arial" w:hAnsi="Arial" w:cs="Arial"/>
        </w:rPr>
      </w:pPr>
      <m:oMathPara>
        <m:oMath>
          <m:r>
            <w:rPr>
              <w:rFonts w:ascii="Cambria Math" w:hAnsi="Cambria Math" w:cs="Arial"/>
            </w:rPr>
            <m:t xml:space="preserve">Y </m:t>
          </m:r>
          <m:r>
            <m:rPr>
              <m:nor/>
            </m:rPr>
            <w:rPr>
              <w:rFonts w:ascii="Cambria Math" w:hAnsi="Cambria Math" w:cs="Arial"/>
            </w:rPr>
            <m:t xml:space="preserve">= </m:t>
          </m:r>
          <m:sSub>
            <m:sSubPr>
              <m:ctrlPr>
                <w:rPr>
                  <w:rFonts w:ascii="Cambria Math" w:hAnsi="Cambria Math" w:cs="Arial"/>
                </w:rPr>
              </m:ctrlPr>
            </m:sSubPr>
            <m:e>
              <m:r>
                <w:rPr>
                  <w:rFonts w:ascii="Cambria Math" w:hAnsi="Cambria Math" w:cs="Arial"/>
                </w:rPr>
                <m:t>β</m:t>
              </m:r>
            </m:e>
            <m:sub>
              <m:r>
                <w:rPr>
                  <w:rFonts w:ascii="Cambria Math" w:hAnsi="Cambria Math" w:cs="Arial"/>
                </w:rPr>
                <m:t>0</m:t>
              </m:r>
            </m:sub>
          </m:sSub>
          <m:r>
            <m:rPr>
              <m:nor/>
            </m:rPr>
            <w:rPr>
              <w:rFonts w:ascii="Cambria Math" w:hAnsi="Cambria Math" w:cs="Arial"/>
            </w:rPr>
            <m:t xml:space="preserve"> + </m:t>
          </m:r>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d</m:t>
              </m:r>
            </m:sub>
          </m:sSub>
          <m:sSub>
            <m:sSubPr>
              <m:ctrlPr>
                <w:rPr>
                  <w:rFonts w:ascii="Cambria Math" w:hAnsi="Cambria Math" w:cs="Arial"/>
                </w:rPr>
              </m:ctrlPr>
            </m:sSubPr>
            <m:e>
              <m:r>
                <w:rPr>
                  <w:rFonts w:ascii="Cambria Math" w:hAnsi="Cambria Math" w:cs="Arial"/>
                </w:rPr>
                <m:t>x</m:t>
              </m:r>
            </m:e>
            <m:sub>
              <m:r>
                <w:rPr>
                  <w:rFonts w:ascii="Cambria Math" w:hAnsi="Cambria Math" w:cs="Arial"/>
                </w:rPr>
                <m:t>d</m:t>
              </m:r>
            </m:sub>
          </m:sSub>
          <m:r>
            <w:rPr>
              <w:rFonts w:ascii="Cambria Math" w:hAnsi="Cambria Math" w:cs="Arial"/>
            </w:rPr>
            <m:t>+ϵ</m:t>
          </m:r>
        </m:oMath>
      </m:oMathPara>
    </w:p>
    <w:p w14:paraId="50BA3B1E" w14:textId="77777777" w:rsidR="0008366D" w:rsidRDefault="0008366D" w:rsidP="00AA19D2">
      <w:pPr>
        <w:spacing w:after="60" w:line="276" w:lineRule="auto"/>
        <w:jc w:val="both"/>
        <w:rPr>
          <w:rFonts w:ascii="Arial" w:hAnsi="Arial" w:cs="Arial"/>
        </w:rPr>
      </w:pPr>
      <w:r>
        <w:rPr>
          <w:rFonts w:ascii="Arial" w:hAnsi="Arial" w:cs="Arial"/>
        </w:rPr>
        <w:t>Where,</w:t>
      </w:r>
    </w:p>
    <w:p w14:paraId="16FA9816" w14:textId="78CA8D1F" w:rsidR="0008366D" w:rsidRPr="0008366D" w:rsidRDefault="0008366D" w:rsidP="0008366D">
      <w:pPr>
        <w:pStyle w:val="ListParagraph"/>
        <w:numPr>
          <w:ilvl w:val="0"/>
          <w:numId w:val="38"/>
        </w:numPr>
        <w:spacing w:after="60" w:line="276" w:lineRule="auto"/>
        <w:jc w:val="both"/>
        <w:rPr>
          <w:rFonts w:ascii="Arial" w:hAnsi="Arial" w:cs="Arial"/>
        </w:rPr>
      </w:pPr>
      <w:r w:rsidRPr="0008366D">
        <w:rPr>
          <w:rFonts w:ascii="Arial" w:hAnsi="Arial" w:cs="Arial"/>
        </w:rPr>
        <w:lastRenderedPageBreak/>
        <w:t>Y is the response variable stroke death rate</w:t>
      </w:r>
      <w:r>
        <w:rPr>
          <w:rFonts w:ascii="Arial" w:hAnsi="Arial" w:cs="Arial"/>
        </w:rPr>
        <w:t>;</w:t>
      </w:r>
    </w:p>
    <w:p w14:paraId="75F25525" w14:textId="6E54E033" w:rsidR="003A31C9" w:rsidRDefault="00B90089" w:rsidP="0008366D">
      <w:pPr>
        <w:pStyle w:val="ListParagraph"/>
        <w:numPr>
          <w:ilvl w:val="0"/>
          <w:numId w:val="38"/>
        </w:numPr>
        <w:spacing w:after="60" w:line="276" w:lineRule="auto"/>
        <w:jc w:val="both"/>
        <w:rPr>
          <w:rFonts w:ascii="Arial" w:hAnsi="Arial" w:cs="Arial"/>
        </w:rPr>
      </w:pPr>
      <m:oMath>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8366D" w:rsidRPr="0008366D">
        <w:rPr>
          <w:rFonts w:ascii="Arial" w:hAnsi="Arial" w:cs="Arial"/>
        </w:rPr>
        <w:t xml:space="preserve"> is the </w:t>
      </w:r>
      <w:r w:rsidR="005E0874">
        <w:rPr>
          <w:rFonts w:ascii="Arial" w:hAnsi="Arial" w:cs="Arial"/>
        </w:rPr>
        <w:t xml:space="preserve">coefficient for explanatory </w:t>
      </w:r>
      <w:r w:rsidR="00B8707D">
        <w:rPr>
          <w:rFonts w:ascii="Arial" w:hAnsi="Arial" w:cs="Arial"/>
        </w:rPr>
        <w:t>variable</w:t>
      </w:r>
      <w:r w:rsidR="00141D47">
        <w:rPr>
          <w:rFonts w:ascii="Arial" w:hAnsi="Arial" w:cs="Arial"/>
        </w:rPr>
        <w:t>s</w:t>
      </w:r>
      <w:r w:rsidR="005E0874">
        <w:rPr>
          <w:rFonts w:ascii="Arial" w:hAnsi="Arial" w:cs="Arial"/>
        </w:rPr>
        <w:t>;</w:t>
      </w:r>
    </w:p>
    <w:p w14:paraId="30CDB05A" w14:textId="1D8BCB04" w:rsidR="001D7D51" w:rsidRPr="0008366D" w:rsidRDefault="001D7D51" w:rsidP="0008366D">
      <w:pPr>
        <w:pStyle w:val="ListParagraph"/>
        <w:numPr>
          <w:ilvl w:val="0"/>
          <w:numId w:val="38"/>
        </w:numPr>
        <w:spacing w:after="60" w:line="276" w:lineRule="auto"/>
        <w:jc w:val="both"/>
        <w:rPr>
          <w:rFonts w:ascii="Arial" w:hAnsi="Arial" w:cs="Arial"/>
        </w:rPr>
      </w:pPr>
      <m:oMath>
        <m:r>
          <w:rPr>
            <w:rFonts w:ascii="Cambria Math" w:hAnsi="Cambria Math" w:cs="Arial"/>
          </w:rPr>
          <m:t>ϵ</m:t>
        </m:r>
      </m:oMath>
      <w:r>
        <w:rPr>
          <w:rFonts w:ascii="Arial" w:hAnsi="Arial" w:cs="Arial"/>
        </w:rPr>
        <w:t xml:space="preserve"> is </w:t>
      </w:r>
      <w:r w:rsidR="00746A2F">
        <w:rPr>
          <w:rFonts w:ascii="Arial" w:hAnsi="Arial" w:cs="Arial"/>
        </w:rPr>
        <w:t xml:space="preserve">the </w:t>
      </w:r>
      <w:r>
        <w:rPr>
          <w:rFonts w:ascii="Arial" w:hAnsi="Arial" w:cs="Arial"/>
        </w:rPr>
        <w:t>residual</w:t>
      </w:r>
    </w:p>
    <w:p w14:paraId="21D458E5" w14:textId="77777777" w:rsidR="003A31C9" w:rsidRDefault="003A31C9" w:rsidP="00AA19D2">
      <w:pPr>
        <w:spacing w:after="60" w:line="276" w:lineRule="auto"/>
        <w:jc w:val="both"/>
        <w:rPr>
          <w:rFonts w:ascii="Arial" w:hAnsi="Arial" w:cs="Arial"/>
        </w:rPr>
      </w:pPr>
    </w:p>
    <w:p w14:paraId="0ADD2032" w14:textId="6CB97542" w:rsidR="00003531" w:rsidRDefault="00C61070" w:rsidP="00AA19D2">
      <w:pPr>
        <w:spacing w:after="60" w:line="276" w:lineRule="auto"/>
        <w:jc w:val="both"/>
        <w:rPr>
          <w:rFonts w:ascii="Arial" w:hAnsi="Arial" w:cs="Arial"/>
        </w:rPr>
      </w:pPr>
      <w:r>
        <w:rPr>
          <w:rFonts w:ascii="Arial" w:hAnsi="Arial" w:cs="Arial"/>
        </w:rPr>
        <w:t xml:space="preserve">The </w:t>
      </w:r>
      <w:r w:rsidR="00F21EEF">
        <w:rPr>
          <w:rFonts w:ascii="Arial" w:hAnsi="Arial" w:cs="Arial"/>
        </w:rPr>
        <w:t xml:space="preserve">fitting summary </w:t>
      </w:r>
      <w:r>
        <w:rPr>
          <w:rFonts w:ascii="Arial" w:hAnsi="Arial" w:cs="Arial"/>
        </w:rPr>
        <w:t>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bookmarkStart w:id="18" w:name="_Hlk113370934"/>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55451" w:rsidRPr="00355451" w14:paraId="26E542C0"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29.65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4431642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below_poverty</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765109A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no_health_ins</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9D1111A"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median_incom</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1F92B7C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F5D1AB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incidence_falling</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-1.06</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0.0530</w:t>
            </w:r>
          </w:p>
        </w:tc>
      </w:tr>
      <w:tr w:rsidR="00355451" w:rsidRPr="00355451" w14:paraId="30D2FABF" w14:textId="77777777" w:rsidTr="00355451">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incidence_rising</w:t>
            </w:r>
            <w:proofErr w:type="spellEnd"/>
          </w:p>
        </w:tc>
        <w:tc>
          <w:tcPr>
            <w:tcW w:w="1560" w:type="dxa"/>
            <w:tcBorders>
              <w:top w:val="nil"/>
              <w:left w:val="nil"/>
              <w:bottom w:val="nil"/>
              <w:right w:val="single" w:sz="4" w:space="0" w:color="auto"/>
            </w:tcBorders>
            <w:shd w:val="clear" w:color="auto" w:fill="auto"/>
            <w:noWrap/>
            <w:vAlign w:val="center"/>
            <w:hideMark/>
          </w:tcPr>
          <w:p w14:paraId="79A57B1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-1.57</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0.1661</w:t>
            </w:r>
          </w:p>
        </w:tc>
      </w:tr>
      <w:tr w:rsidR="00355451" w:rsidRPr="00355451" w14:paraId="2E99219D"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0.0553</w:t>
            </w:r>
          </w:p>
        </w:tc>
      </w:tr>
      <w:tr w:rsidR="00355451" w:rsidRPr="00355451" w14:paraId="2992AD4F"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F265898"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0.3052</w:t>
            </w:r>
          </w:p>
        </w:tc>
        <w:tc>
          <w:tcPr>
            <w:tcW w:w="1560" w:type="dxa"/>
            <w:tcBorders>
              <w:top w:val="nil"/>
              <w:left w:val="nil"/>
              <w:bottom w:val="nil"/>
              <w:right w:val="nil"/>
            </w:tcBorders>
            <w:shd w:val="clear" w:color="auto" w:fill="auto"/>
            <w:noWrap/>
            <w:vAlign w:val="center"/>
            <w:hideMark/>
          </w:tcPr>
          <w:p w14:paraId="1D21825B" w14:textId="77777777" w:rsidR="00355451" w:rsidRPr="00355451" w:rsidRDefault="00355451" w:rsidP="00355451">
            <w:pPr>
              <w:spacing w:after="0" w:line="240" w:lineRule="auto"/>
              <w:jc w:val="right"/>
              <w:rPr>
                <w:rFonts w:ascii="Arial" w:eastAsia="Times New Roman" w:hAnsi="Arial" w:cs="Arial"/>
                <w:color w:val="000000"/>
                <w:lang w:val="en-US"/>
              </w:rPr>
            </w:pPr>
          </w:p>
        </w:tc>
      </w:tr>
      <w:tr w:rsidR="00355451" w:rsidRPr="00355451" w14:paraId="28095B1D"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B730375"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0.3033</w:t>
            </w:r>
          </w:p>
        </w:tc>
        <w:tc>
          <w:tcPr>
            <w:tcW w:w="1560" w:type="dxa"/>
            <w:tcBorders>
              <w:top w:val="nil"/>
              <w:left w:val="nil"/>
              <w:bottom w:val="nil"/>
              <w:right w:val="nil"/>
            </w:tcBorders>
            <w:shd w:val="clear" w:color="auto" w:fill="auto"/>
            <w:noWrap/>
            <w:vAlign w:val="bottom"/>
            <w:hideMark/>
          </w:tcPr>
          <w:p w14:paraId="26586437" w14:textId="77777777" w:rsidR="00355451" w:rsidRPr="00355451" w:rsidRDefault="00355451" w:rsidP="00355451">
            <w:pPr>
              <w:spacing w:after="0" w:line="240" w:lineRule="auto"/>
              <w:jc w:val="right"/>
              <w:rPr>
                <w:rFonts w:ascii="Arial" w:eastAsia="Times New Roman" w:hAnsi="Arial" w:cs="Arial"/>
                <w:color w:val="000000"/>
                <w:lang w:val="en-US"/>
              </w:rPr>
            </w:pPr>
          </w:p>
        </w:tc>
      </w:tr>
      <w:bookmarkEnd w:id="18"/>
    </w:tbl>
    <w:p w14:paraId="6CF35FE8" w14:textId="77777777" w:rsidR="008C765D" w:rsidRDefault="008C765D" w:rsidP="00AA19D2">
      <w:pPr>
        <w:spacing w:after="60" w:line="276" w:lineRule="auto"/>
        <w:jc w:val="both"/>
        <w:rPr>
          <w:rFonts w:ascii="Arial" w:hAnsi="Arial" w:cs="Arial"/>
        </w:rPr>
      </w:pPr>
    </w:p>
    <w:p w14:paraId="4B3F8F22" w14:textId="10C3A59E" w:rsidR="00B961A2" w:rsidRDefault="00B961A2" w:rsidP="00AA19D2">
      <w:pPr>
        <w:spacing w:after="60" w:line="276" w:lineRule="auto"/>
        <w:jc w:val="both"/>
        <w:rPr>
          <w:rFonts w:ascii="Arial" w:eastAsia="Times New Roman" w:hAnsi="Arial" w:cs="Arial"/>
          <w:color w:val="000000"/>
          <w:lang w:val="en-US"/>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proofErr w:type="spellStart"/>
      <w:r w:rsidRPr="00272493">
        <w:rPr>
          <w:rFonts w:ascii="Arial" w:eastAsia="Times New Roman" w:hAnsi="Arial" w:cs="Arial"/>
          <w:i/>
          <w:iCs/>
          <w:color w:val="000000"/>
          <w:lang w:val="en-US"/>
        </w:rPr>
        <w:t>incidence_falling</w:t>
      </w:r>
      <w:proofErr w:type="spellEnd"/>
      <w:r w:rsidRPr="00322906">
        <w:rPr>
          <w:rFonts w:ascii="Arial" w:eastAsia="Times New Roman" w:hAnsi="Arial" w:cs="Arial"/>
          <w:i/>
          <w:iCs/>
          <w:color w:val="000000"/>
          <w:lang w:val="en-US"/>
        </w:rPr>
        <w:t xml:space="preserve">, </w:t>
      </w:r>
      <w:proofErr w:type="spellStart"/>
      <w:r w:rsidRPr="00272493">
        <w:rPr>
          <w:rFonts w:ascii="Arial" w:eastAsia="Times New Roman" w:hAnsi="Arial" w:cs="Arial"/>
          <w:i/>
          <w:iCs/>
          <w:color w:val="000000"/>
          <w:lang w:val="en-US"/>
        </w:rPr>
        <w:t>incidence_rising</w:t>
      </w:r>
      <w:proofErr w:type="spellEnd"/>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proofErr w:type="spellStart"/>
      <w:r w:rsidR="00276E50">
        <w:rPr>
          <w:rFonts w:ascii="Arial" w:eastAsia="Times New Roman" w:hAnsi="Arial" w:cs="Arial"/>
          <w:color w:val="000000"/>
          <w:lang w:val="en-US"/>
        </w:rPr>
        <w:t>Addtionally</w:t>
      </w:r>
      <w:proofErr w:type="spellEnd"/>
      <w:r w:rsidR="00276E50">
        <w:rPr>
          <w:rFonts w:ascii="Arial" w:eastAsia="Times New Roman" w:hAnsi="Arial" w:cs="Arial"/>
          <w:color w:val="000000"/>
          <w:lang w:val="en-US"/>
        </w:rPr>
        <w:t>,</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that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 with those selected explanatory variables.</w:t>
      </w:r>
      <w:r>
        <w:rPr>
          <w:rFonts w:ascii="Arial" w:eastAsia="Times New Roman" w:hAnsi="Arial" w:cs="Arial"/>
          <w:color w:val="000000"/>
          <w:lang w:val="en-US"/>
        </w:rPr>
        <w:t xml:space="preserve"> </w:t>
      </w:r>
    </w:p>
    <w:p w14:paraId="3CB54895" w14:textId="11AE6016" w:rsidR="00CB35D8" w:rsidRDefault="00CB35D8" w:rsidP="00AA19D2">
      <w:pPr>
        <w:spacing w:after="60" w:line="276" w:lineRule="auto"/>
        <w:jc w:val="both"/>
        <w:rPr>
          <w:rFonts w:ascii="Arial" w:eastAsia="Times New Roman" w:hAnsi="Arial" w:cs="Arial"/>
          <w:color w:val="000000"/>
          <w:lang w:val="en-US"/>
        </w:rPr>
      </w:pPr>
    </w:p>
    <w:p w14:paraId="1057FBD6" w14:textId="77777777" w:rsidR="00CB35D8" w:rsidRDefault="00CB35D8" w:rsidP="00CB35D8">
      <w:pPr>
        <w:spacing w:after="60" w:line="276" w:lineRule="auto"/>
        <w:jc w:val="both"/>
        <w:rPr>
          <w:rFonts w:ascii="Arial" w:hAnsi="Arial" w:cs="Arial"/>
          <w:color w:val="000000"/>
          <w:lang w:val="en-US"/>
        </w:rPr>
      </w:pPr>
      <w:r>
        <w:rPr>
          <w:rFonts w:ascii="Arial" w:hAnsi="Arial" w:cs="Arial"/>
          <w:color w:val="000000"/>
          <w:lang w:val="en-US"/>
        </w:rPr>
        <w:t>Other statistical diagnostic</w:t>
      </w:r>
      <w:r>
        <w:rPr>
          <w:rStyle w:val="FootnoteReference"/>
          <w:rFonts w:ascii="Arial" w:hAnsi="Arial" w:cs="Arial"/>
          <w:color w:val="000000"/>
          <w:lang w:val="en-US"/>
        </w:rPr>
        <w:footnoteReference w:id="2"/>
      </w:r>
      <w:r>
        <w:rPr>
          <w:rFonts w:ascii="Arial" w:hAnsi="Arial" w:cs="Arial"/>
          <w:color w:val="000000"/>
          <w:lang w:val="en-US"/>
        </w:rPr>
        <w:t xml:space="preserve"> was also performed to examine the validity of the linear regression model, which indicated that the choice of </w:t>
      </w:r>
      <w:r>
        <w:rPr>
          <w:rFonts w:ascii="Arial" w:hAnsi="Arial" w:cs="Arial"/>
          <w:lang w:val="en-US"/>
        </w:rPr>
        <w:t xml:space="preserve">multiple linear regression model </w:t>
      </w:r>
      <w:r>
        <w:rPr>
          <w:rFonts w:ascii="Arial" w:hAnsi="Arial" w:cs="Arial" w:hint="eastAsia"/>
          <w:lang w:val="en-US"/>
        </w:rPr>
        <w:t>w</w:t>
      </w:r>
      <w:r>
        <w:rPr>
          <w:rFonts w:ascii="Arial" w:hAnsi="Arial" w:cs="Arial"/>
          <w:lang w:val="en-US"/>
        </w:rPr>
        <w:t>as reasonable for this project.</w:t>
      </w:r>
    </w:p>
    <w:p w14:paraId="5760F3F7" w14:textId="77777777" w:rsidR="00CB35D8" w:rsidRPr="00CB35D8" w:rsidRDefault="00CB35D8" w:rsidP="00AA19D2">
      <w:pPr>
        <w:spacing w:after="60" w:line="276" w:lineRule="auto"/>
        <w:jc w:val="both"/>
        <w:rPr>
          <w:rFonts w:ascii="Arial" w:hAnsi="Arial" w:cs="Arial"/>
          <w:lang w:val="en-US"/>
        </w:rPr>
      </w:pPr>
    </w:p>
    <w:p w14:paraId="7A0990FD" w14:textId="1DCEA030"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CE1CC6">
      <w:pPr>
        <w:pStyle w:val="Heading3"/>
      </w:pPr>
      <w:bookmarkStart w:id="19" w:name="_Toc113370902"/>
      <w:r w:rsidRPr="00F83528">
        <w:t>Model Improvement</w:t>
      </w:r>
      <w:bookmarkEnd w:id="19"/>
    </w:p>
    <w:p w14:paraId="3DAD1FA6" w14:textId="5CEFBF29" w:rsidR="00C1499A" w:rsidRDefault="00E17B6C" w:rsidP="00AA19D2">
      <w:pPr>
        <w:spacing w:after="60" w:line="276" w:lineRule="auto"/>
        <w:jc w:val="both"/>
        <w:rPr>
          <w:rFonts w:ascii="Arial" w:hAnsi="Arial" w:cs="Arial"/>
        </w:rPr>
      </w:pPr>
      <w:r>
        <w:rPr>
          <w:rFonts w:ascii="Arial" w:hAnsi="Arial" w:cs="Arial"/>
        </w:rPr>
        <w:t xml:space="preserve">To make further improvement on the suggested model, insignificant covariates need to be removed in sequence. </w:t>
      </w:r>
    </w:p>
    <w:p w14:paraId="5940D7CD" w14:textId="74DC22A2" w:rsidR="00FF7910" w:rsidRDefault="00FF7910" w:rsidP="00AA19D2">
      <w:pPr>
        <w:spacing w:after="60" w:line="276" w:lineRule="auto"/>
        <w:jc w:val="both"/>
        <w:rPr>
          <w:rFonts w:ascii="Arial" w:hAnsi="Arial" w:cs="Arial"/>
        </w:rPr>
      </w:pPr>
    </w:p>
    <w:p w14:paraId="6B442FF2" w14:textId="649D7505" w:rsidR="00E17B6C"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proofErr w:type="spellStart"/>
      <w:r w:rsidR="0083287C" w:rsidRPr="0083287C">
        <w:rPr>
          <w:rFonts w:ascii="Arial" w:hAnsi="Arial" w:cs="Arial"/>
          <w:b/>
          <w:bCs/>
        </w:rPr>
        <w:t>incidence_rising</w:t>
      </w:r>
      <w:proofErr w:type="spellEnd"/>
      <w:r w:rsidR="0083287C">
        <w:rPr>
          <w:rFonts w:ascii="Arial" w:hAnsi="Arial" w:cs="Arial"/>
          <w:b/>
          <w:bCs/>
        </w:rPr>
        <w:t>”</w:t>
      </w:r>
    </w:p>
    <w:p w14:paraId="079F2C6B" w14:textId="131A5C6E" w:rsidR="00D9793F" w:rsidRPr="00D9793F" w:rsidRDefault="00D9793F" w:rsidP="00D9793F">
      <w:pPr>
        <w:spacing w:after="60" w:line="276" w:lineRule="auto"/>
        <w:jc w:val="both"/>
        <w:rPr>
          <w:rFonts w:ascii="Arial" w:hAnsi="Arial" w:cs="Arial"/>
        </w:rPr>
      </w:pPr>
      <w:r w:rsidRPr="00D9793F">
        <w:rPr>
          <w:rFonts w:ascii="Arial" w:hAnsi="Arial" w:cs="Arial" w:hint="eastAsia"/>
        </w:rPr>
        <w:lastRenderedPageBreak/>
        <w:t>“</w:t>
      </w:r>
      <w:proofErr w:type="spellStart"/>
      <w:r w:rsidRPr="00D9793F">
        <w:rPr>
          <w:rFonts w:ascii="Arial" w:hAnsi="Arial" w:cs="Arial"/>
        </w:rPr>
        <w:t>Incidence_rising</w:t>
      </w:r>
      <w:proofErr w:type="spellEnd"/>
      <w:r w:rsidRPr="00D9793F">
        <w:rPr>
          <w:rFonts w:ascii="Arial" w:hAnsi="Arial" w:cs="Arial"/>
        </w:rPr>
        <w:t>” was removed first as it had the highest p-value in the previous fitting, which suggested a low significance. R</w:t>
      </w:r>
      <w:r w:rsidRPr="0063720C">
        <w:rPr>
          <w:rFonts w:ascii="Arial" w:hAnsi="Arial" w:cs="Arial"/>
          <w:vertAlign w:val="superscript"/>
        </w:rPr>
        <w:t>2</w:t>
      </w:r>
      <w:r w:rsidRPr="00D9793F">
        <w:rPr>
          <w:rFonts w:ascii="Arial" w:hAnsi="Arial" w:cs="Arial"/>
        </w:rPr>
        <w:t xml:space="preserve"> was hardly affected by the removal of “</w:t>
      </w:r>
      <w:proofErr w:type="spellStart"/>
      <w:r w:rsidRPr="00D9793F">
        <w:rPr>
          <w:rFonts w:ascii="Arial" w:hAnsi="Arial" w:cs="Arial"/>
        </w:rPr>
        <w:t>Incidence_rising</w:t>
      </w:r>
      <w:proofErr w:type="spellEnd"/>
      <w:r w:rsidRPr="00D9793F">
        <w:rPr>
          <w:rFonts w:ascii="Arial" w:hAnsi="Arial" w:cs="Arial"/>
        </w:rPr>
        <w:t>”.</w:t>
      </w:r>
    </w:p>
    <w:tbl>
      <w:tblPr>
        <w:tblW w:w="5612" w:type="dxa"/>
        <w:jc w:val="center"/>
        <w:tblLook w:val="04A0" w:firstRow="1" w:lastRow="0" w:firstColumn="1" w:lastColumn="0" w:noHBand="0" w:noVBand="1"/>
      </w:tblPr>
      <w:tblGrid>
        <w:gridCol w:w="2438"/>
        <w:gridCol w:w="1587"/>
        <w:gridCol w:w="1587"/>
      </w:tblGrid>
      <w:tr w:rsidR="00D9793F" w:rsidRPr="00CC2CD0" w14:paraId="4596EA3A" w14:textId="77777777" w:rsidTr="00D9793F">
        <w:trPr>
          <w:trHeight w:val="300"/>
          <w:jc w:val="center"/>
        </w:trPr>
        <w:tc>
          <w:tcPr>
            <w:tcW w:w="2438"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16F8FA3" w14:textId="5203C24E"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5FE66177"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2435F8C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16C927C4"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49A4826B" w14:textId="49E4D02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72C2A6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29.60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644C2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4D91248"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E075043" w14:textId="053A208C"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399EEDD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12.96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116056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8C6335A"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69F4F43" w14:textId="5D24AB9E"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58B0A7E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2594B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4AAD13F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6ACD080" w14:textId="2C62C45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EC778F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577A97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F54180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CE4E856" w14:textId="595DE1FB"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24B22F1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5FBF"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BFF17D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82A7EC4" w14:textId="52DF9BD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incidence_falling</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614DDDE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-1.04</w:t>
            </w:r>
          </w:p>
        </w:tc>
        <w:tc>
          <w:tcPr>
            <w:tcW w:w="158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34793D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0.0579</w:t>
            </w:r>
          </w:p>
        </w:tc>
      </w:tr>
      <w:tr w:rsidR="00D9793F" w:rsidRPr="00CC2CD0" w14:paraId="7B44825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4425532" w14:textId="084406B9"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6FCB31A8"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3CF9B5"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0.0581</w:t>
            </w:r>
          </w:p>
        </w:tc>
      </w:tr>
      <w:tr w:rsidR="00D9793F" w:rsidRPr="00CC2CD0" w14:paraId="5D1CADFC"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E4A6CC0" w14:textId="2AFC82F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83ACD8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0.3047</w:t>
            </w:r>
          </w:p>
        </w:tc>
        <w:tc>
          <w:tcPr>
            <w:tcW w:w="1587" w:type="dxa"/>
            <w:tcBorders>
              <w:top w:val="nil"/>
              <w:left w:val="nil"/>
              <w:bottom w:val="nil"/>
              <w:right w:val="nil"/>
            </w:tcBorders>
            <w:shd w:val="clear" w:color="auto" w:fill="auto"/>
            <w:noWrap/>
            <w:vAlign w:val="center"/>
            <w:hideMark/>
          </w:tcPr>
          <w:p w14:paraId="62EA99D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CC2CD0" w14:paraId="22330CF5"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04B976E" w14:textId="3693922E"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EFD2C9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0.3031</w:t>
            </w:r>
          </w:p>
        </w:tc>
        <w:tc>
          <w:tcPr>
            <w:tcW w:w="1587" w:type="dxa"/>
            <w:tcBorders>
              <w:top w:val="nil"/>
              <w:left w:val="nil"/>
              <w:bottom w:val="nil"/>
              <w:right w:val="nil"/>
            </w:tcBorders>
            <w:shd w:val="clear" w:color="auto" w:fill="auto"/>
            <w:noWrap/>
            <w:vAlign w:val="bottom"/>
            <w:hideMark/>
          </w:tcPr>
          <w:p w14:paraId="31A5016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25E3D788" w14:textId="77777777" w:rsidR="0067222C" w:rsidRDefault="0067222C" w:rsidP="00A20496">
      <w:pPr>
        <w:spacing w:after="60" w:line="276" w:lineRule="auto"/>
        <w:jc w:val="both"/>
        <w:rPr>
          <w:rFonts w:ascii="Arial" w:hAnsi="Arial" w:cs="Arial"/>
          <w:b/>
          <w:bCs/>
        </w:rPr>
      </w:pPr>
    </w:p>
    <w:p w14:paraId="330D79DF" w14:textId="5BE2AF16"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incidence_falling</w:t>
      </w:r>
      <w:proofErr w:type="spellEnd"/>
      <w:r>
        <w:rPr>
          <w:rFonts w:ascii="Arial" w:hAnsi="Arial" w:cs="Arial"/>
          <w:b/>
          <w:bCs/>
        </w:rPr>
        <w:t>”</w:t>
      </w:r>
    </w:p>
    <w:p w14:paraId="16F76656" w14:textId="77777777" w:rsidR="00216BFE" w:rsidRDefault="00D9793F" w:rsidP="00D9793F">
      <w:pPr>
        <w:spacing w:after="60" w:line="276" w:lineRule="auto"/>
        <w:jc w:val="both"/>
        <w:rPr>
          <w:ins w:id="20" w:author="Mimi Zhang" w:date="2022-09-08T16:33:00Z"/>
          <w:rFonts w:ascii="Arial" w:hAnsi="Arial" w:cs="Arial"/>
        </w:rPr>
      </w:pPr>
      <w:r w:rsidRPr="00D9793F">
        <w:rPr>
          <w:rFonts w:ascii="Arial" w:hAnsi="Arial" w:cs="Arial" w:hint="eastAsia"/>
        </w:rPr>
        <w:t>“</w:t>
      </w:r>
      <w:proofErr w:type="spellStart"/>
      <w:r w:rsidRPr="00D9793F">
        <w:rPr>
          <w:rFonts w:ascii="Arial" w:hAnsi="Arial" w:cs="Arial"/>
        </w:rPr>
        <w:t>Incidence_falling</w:t>
      </w:r>
      <w:proofErr w:type="spellEnd"/>
      <w:r w:rsidRPr="00D9793F">
        <w:rPr>
          <w:rFonts w:ascii="Arial" w:hAnsi="Arial" w:cs="Arial"/>
        </w:rPr>
        <w:t>” was removed to exclude all the incidence trend related impact from the fitting.</w:t>
      </w:r>
      <w:r>
        <w:rPr>
          <w:rFonts w:ascii="Arial" w:hAnsi="Arial" w:cs="Arial"/>
        </w:rPr>
        <w:t xml:space="preserve"> </w:t>
      </w:r>
    </w:p>
    <w:p w14:paraId="15C76CA5" w14:textId="77777777" w:rsidR="00216BFE" w:rsidRDefault="00216BFE" w:rsidP="00D9793F">
      <w:pPr>
        <w:spacing w:after="60" w:line="276" w:lineRule="auto"/>
        <w:jc w:val="both"/>
        <w:rPr>
          <w:ins w:id="21" w:author="Mimi Zhang" w:date="2022-09-08T16:33:00Z"/>
          <w:rFonts w:ascii="Arial" w:hAnsi="Arial" w:cs="Arial"/>
        </w:rPr>
      </w:pPr>
    </w:p>
    <w:p w14:paraId="2263D95A" w14:textId="30786500" w:rsidR="00D9793F" w:rsidRPr="00D9793F" w:rsidRDefault="00D9793F" w:rsidP="00D9793F">
      <w:pPr>
        <w:spacing w:after="60" w:line="276" w:lineRule="auto"/>
        <w:jc w:val="both"/>
        <w:rPr>
          <w:rFonts w:ascii="Arial" w:hAnsi="Arial" w:cs="Arial"/>
        </w:rPr>
      </w:pPr>
      <w:r w:rsidRPr="00D9793F">
        <w:rPr>
          <w:rFonts w:ascii="Arial" w:hAnsi="Arial" w:cs="Arial"/>
        </w:rPr>
        <w:t>Notably, “population” was significant at 5% level but not at 1% level. Besides, its coefficient was nearly zero. Therefore, “population” is considered to be removed from the model as the next step.</w:t>
      </w:r>
    </w:p>
    <w:tbl>
      <w:tblPr>
        <w:tblW w:w="5555" w:type="dxa"/>
        <w:jc w:val="center"/>
        <w:tblLook w:val="04A0" w:firstRow="1" w:lastRow="0" w:firstColumn="1" w:lastColumn="0" w:noHBand="0" w:noVBand="1"/>
      </w:tblPr>
      <w:tblGrid>
        <w:gridCol w:w="2381"/>
        <w:gridCol w:w="1587"/>
        <w:gridCol w:w="1587"/>
      </w:tblGrid>
      <w:tr w:rsidR="00D9793F" w:rsidRPr="00A20496" w14:paraId="48520780"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A45B414" w14:textId="681C62B1"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1A45B9"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DF1979C"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A20496" w14:paraId="146241A6"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DF68C73" w14:textId="2ACE47A1"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676CE2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29.73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D0693E"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377FF79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87D33C8" w14:textId="503964E6"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638352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12.81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5C0D8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24B5EA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34B40BD" w14:textId="7AEAD1B4"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38FF726B"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AD551F5"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1ED9ACB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1FB1A1E" w14:textId="3355FD78"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4925D95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100D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470948A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FC2C49D" w14:textId="156F632E"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0DFD8B5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2D8177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5BA13E8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A345A39" w14:textId="4AD76D5F"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557621B6"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FF817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0.0136</w:t>
            </w:r>
          </w:p>
        </w:tc>
      </w:tr>
      <w:tr w:rsidR="00D9793F" w:rsidRPr="00A20496" w14:paraId="607CD30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E7BA8C" w14:textId="1BB31748"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7BEC64F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0.3037</w:t>
            </w:r>
          </w:p>
        </w:tc>
        <w:tc>
          <w:tcPr>
            <w:tcW w:w="1587" w:type="dxa"/>
            <w:tcBorders>
              <w:top w:val="nil"/>
              <w:left w:val="nil"/>
              <w:bottom w:val="nil"/>
              <w:right w:val="nil"/>
            </w:tcBorders>
            <w:shd w:val="clear" w:color="auto" w:fill="auto"/>
            <w:noWrap/>
            <w:vAlign w:val="center"/>
            <w:hideMark/>
          </w:tcPr>
          <w:p w14:paraId="36EA95A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r w:rsidR="00D9793F" w:rsidRPr="00A20496" w14:paraId="501D138B"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FB7C04E" w14:textId="1354682D"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7593C3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0.3024</w:t>
            </w:r>
          </w:p>
        </w:tc>
        <w:tc>
          <w:tcPr>
            <w:tcW w:w="1587" w:type="dxa"/>
            <w:tcBorders>
              <w:top w:val="nil"/>
              <w:left w:val="nil"/>
              <w:bottom w:val="nil"/>
              <w:right w:val="nil"/>
            </w:tcBorders>
            <w:shd w:val="clear" w:color="auto" w:fill="auto"/>
            <w:noWrap/>
            <w:vAlign w:val="bottom"/>
            <w:hideMark/>
          </w:tcPr>
          <w:p w14:paraId="7568CA12"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bl>
    <w:p w14:paraId="41904920" w14:textId="77777777" w:rsidR="00A20496" w:rsidRDefault="00A20496" w:rsidP="00AA19D2">
      <w:pPr>
        <w:spacing w:after="60" w:line="276" w:lineRule="auto"/>
        <w:jc w:val="both"/>
        <w:rPr>
          <w:rFonts w:ascii="Arial" w:hAnsi="Arial" w:cs="Arial"/>
        </w:rPr>
      </w:pPr>
    </w:p>
    <w:p w14:paraId="07F454BB" w14:textId="54C3A485"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p w14:paraId="708B63A5" w14:textId="5F01A911"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Pr>
          <w:rFonts w:ascii="Arial" w:hAnsi="Arial" w:cs="Arial" w:hint="eastAsia"/>
        </w:rPr>
        <w:t>P</w:t>
      </w:r>
      <w:r w:rsidRPr="00D9793F">
        <w:rPr>
          <w:rFonts w:ascii="Arial" w:hAnsi="Arial" w:cs="Arial"/>
        </w:rPr>
        <w:t>opulation” was removed in this step.</w:t>
      </w:r>
    </w:p>
    <w:tbl>
      <w:tblPr>
        <w:tblW w:w="5555" w:type="dxa"/>
        <w:jc w:val="center"/>
        <w:tblLook w:val="04A0" w:firstRow="1" w:lastRow="0" w:firstColumn="1" w:lastColumn="0" w:noHBand="0" w:noVBand="1"/>
      </w:tblPr>
      <w:tblGrid>
        <w:gridCol w:w="2381"/>
        <w:gridCol w:w="1587"/>
        <w:gridCol w:w="1587"/>
      </w:tblGrid>
      <w:tr w:rsidR="00D9793F" w:rsidRPr="00CC2CD0" w14:paraId="4C4BE36A"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150EB99" w14:textId="41721B55"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86B1BA3"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00FE188"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57F1728D" w14:textId="77777777" w:rsidTr="00D9793F">
        <w:trPr>
          <w:trHeight w:val="285"/>
          <w:jc w:val="center"/>
        </w:trPr>
        <w:tc>
          <w:tcPr>
            <w:tcW w:w="238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6603E84" w14:textId="18452320"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054AFBBD"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30.46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8A8347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D4C803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64C46356" w14:textId="43CC226C"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5D23CB7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11.94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14132F4"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2D6BE5C"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AE0E745" w14:textId="11A06998"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11541F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13.07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A35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2AAD35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519807" w14:textId="5A589666"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7C421EC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A2C6A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32770B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E7AD467" w14:textId="639C6D65"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6933299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ACF6C3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049C3A60"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C0A2D73" w14:textId="21E449BC"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D7E5BCF"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0.3021</w:t>
            </w:r>
          </w:p>
        </w:tc>
        <w:tc>
          <w:tcPr>
            <w:tcW w:w="1587" w:type="dxa"/>
            <w:tcBorders>
              <w:top w:val="nil"/>
              <w:left w:val="nil"/>
              <w:bottom w:val="nil"/>
              <w:right w:val="nil"/>
            </w:tcBorders>
            <w:shd w:val="clear" w:color="auto" w:fill="auto"/>
            <w:noWrap/>
            <w:vAlign w:val="center"/>
            <w:hideMark/>
          </w:tcPr>
          <w:p w14:paraId="0394F58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r w:rsidR="00D9793F" w:rsidRPr="00CC2CD0" w14:paraId="29C9CEE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87831CA" w14:textId="29848E7B"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lastRenderedPageBreak/>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61B061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0.3011</w:t>
            </w:r>
          </w:p>
        </w:tc>
        <w:tc>
          <w:tcPr>
            <w:tcW w:w="1587" w:type="dxa"/>
            <w:tcBorders>
              <w:top w:val="nil"/>
              <w:left w:val="nil"/>
              <w:bottom w:val="nil"/>
              <w:right w:val="nil"/>
            </w:tcBorders>
            <w:shd w:val="clear" w:color="auto" w:fill="auto"/>
            <w:noWrap/>
            <w:vAlign w:val="bottom"/>
            <w:hideMark/>
          </w:tcPr>
          <w:p w14:paraId="45C4CBC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bl>
    <w:p w14:paraId="3A143057" w14:textId="518F6C63" w:rsidR="00862551" w:rsidRDefault="00862551" w:rsidP="00AA19D2">
      <w:pPr>
        <w:spacing w:after="60" w:line="276" w:lineRule="auto"/>
        <w:jc w:val="both"/>
        <w:rPr>
          <w:rFonts w:ascii="Arial" w:hAnsi="Arial" w:cs="Arial"/>
        </w:rPr>
      </w:pPr>
    </w:p>
    <w:p w14:paraId="05DE25A2" w14:textId="1047129D"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median_income</w:t>
      </w:r>
      <w:proofErr w:type="spellEnd"/>
      <w:r>
        <w:rPr>
          <w:rFonts w:ascii="Arial" w:hAnsi="Arial" w:cs="Arial"/>
          <w:b/>
          <w:bCs/>
        </w:rPr>
        <w:t>”</w:t>
      </w:r>
    </w:p>
    <w:p w14:paraId="181C22B5" w14:textId="78BCC578" w:rsidR="006A4EA8" w:rsidRPr="00D9793F" w:rsidRDefault="00D9793F" w:rsidP="00A20496">
      <w:pPr>
        <w:spacing w:after="60" w:line="276" w:lineRule="auto"/>
        <w:jc w:val="both"/>
        <w:rPr>
          <w:rFonts w:ascii="Arial" w:hAnsi="Arial" w:cs="Arial"/>
        </w:rPr>
      </w:pPr>
      <w:r w:rsidRPr="00D9793F">
        <w:rPr>
          <w:rFonts w:ascii="Arial" w:hAnsi="Arial" w:cs="Arial"/>
        </w:rPr>
        <w:t>Although “</w:t>
      </w:r>
      <w:proofErr w:type="spellStart"/>
      <w:r w:rsidRPr="00D9793F">
        <w:rPr>
          <w:rFonts w:ascii="Arial" w:hAnsi="Arial" w:cs="Arial"/>
        </w:rPr>
        <w:t>median_income</w:t>
      </w:r>
      <w:proofErr w:type="spellEnd"/>
      <w:r w:rsidRPr="00D9793F">
        <w:rPr>
          <w:rFonts w:ascii="Arial" w:hAnsi="Arial" w:cs="Arial"/>
        </w:rPr>
        <w:t>” was extremely significant in the previous fitting, its coefficient was essentially zero, which means it did not contribute to the variability of stroke mortality.</w:t>
      </w:r>
      <w:r w:rsidR="0063720C">
        <w:rPr>
          <w:rFonts w:ascii="Arial" w:hAnsi="Arial" w:cs="Arial"/>
        </w:rPr>
        <w:t xml:space="preserve"> </w:t>
      </w:r>
      <w:r w:rsidRPr="00D9793F">
        <w:rPr>
          <w:rFonts w:ascii="Arial" w:hAnsi="Arial" w:cs="Arial"/>
        </w:rPr>
        <w:t>This may also be explained by the collinearity between “</w:t>
      </w:r>
      <w:proofErr w:type="spellStart"/>
      <w:r w:rsidRPr="00D9793F">
        <w:rPr>
          <w:rFonts w:ascii="Arial" w:hAnsi="Arial" w:cs="Arial"/>
        </w:rPr>
        <w:t>median_income</w:t>
      </w:r>
      <w:proofErr w:type="spellEnd"/>
      <w:r w:rsidRPr="00D9793F">
        <w:rPr>
          <w:rFonts w:ascii="Arial" w:hAnsi="Arial" w:cs="Arial"/>
        </w:rPr>
        <w:t>” and “</w:t>
      </w:r>
      <w:proofErr w:type="spellStart"/>
      <w:r w:rsidRPr="00D9793F">
        <w:rPr>
          <w:rFonts w:ascii="Arial" w:hAnsi="Arial" w:cs="Arial"/>
        </w:rPr>
        <w:t>below_poverty</w:t>
      </w:r>
      <w:proofErr w:type="spellEnd"/>
      <w:r w:rsidRPr="00D9793F">
        <w:rPr>
          <w:rFonts w:ascii="Arial" w:hAnsi="Arial" w:cs="Arial"/>
        </w:rPr>
        <w:t>”</w:t>
      </w:r>
      <w:r w:rsidR="008E5AFA">
        <w:rPr>
          <w:rFonts w:ascii="Arial" w:hAnsi="Arial" w:cs="Arial"/>
        </w:rPr>
        <w:t xml:space="preserve">. From the correlation plot in section 3.1, these 2 features were strongly </w:t>
      </w:r>
      <w:r w:rsidR="00F61AC9">
        <w:rPr>
          <w:rFonts w:ascii="Arial" w:hAnsi="Arial" w:cs="Arial"/>
        </w:rPr>
        <w:t xml:space="preserve">negatively </w:t>
      </w:r>
      <w:r w:rsidR="008E5AFA">
        <w:rPr>
          <w:rFonts w:ascii="Arial" w:hAnsi="Arial" w:cs="Arial"/>
        </w:rPr>
        <w:t xml:space="preserve">correlated with each other, which means they </w:t>
      </w:r>
      <w:r w:rsidR="00CD7D75">
        <w:rPr>
          <w:rFonts w:ascii="Arial" w:hAnsi="Arial" w:cs="Arial"/>
        </w:rPr>
        <w:t xml:space="preserve">likely </w:t>
      </w:r>
      <w:r w:rsidRPr="00D9793F">
        <w:rPr>
          <w:rFonts w:ascii="Arial" w:hAnsi="Arial" w:cs="Arial"/>
        </w:rPr>
        <w:t>represent the same information</w:t>
      </w:r>
      <w:r w:rsidR="008E5AFA">
        <w:rPr>
          <w:rFonts w:ascii="Arial" w:hAnsi="Arial" w:cs="Arial"/>
        </w:rPr>
        <w:t xml:space="preserve"> in a different way</w:t>
      </w:r>
      <w:r w:rsidRPr="00D9793F">
        <w:rPr>
          <w:rFonts w:ascii="Arial" w:hAnsi="Arial" w:cs="Arial"/>
        </w:rPr>
        <w:t xml:space="preserve">. </w:t>
      </w:r>
      <w:r w:rsidR="00CD7D75">
        <w:rPr>
          <w:rFonts w:ascii="Arial" w:hAnsi="Arial" w:cs="Arial"/>
        </w:rPr>
        <w:t>As a result</w:t>
      </w:r>
      <w:r w:rsidRPr="00D9793F">
        <w:rPr>
          <w:rFonts w:ascii="Arial" w:hAnsi="Arial" w:cs="Arial"/>
        </w:rPr>
        <w:t>, “</w:t>
      </w:r>
      <w:proofErr w:type="spellStart"/>
      <w:r w:rsidRPr="00D9793F">
        <w:rPr>
          <w:rFonts w:ascii="Arial" w:hAnsi="Arial" w:cs="Arial"/>
        </w:rPr>
        <w:t>median_income</w:t>
      </w:r>
      <w:proofErr w:type="spellEnd"/>
      <w:r w:rsidRPr="00D9793F">
        <w:rPr>
          <w:rFonts w:ascii="Arial" w:hAnsi="Arial" w:cs="Arial"/>
        </w:rPr>
        <w:t xml:space="preserve">” </w:t>
      </w:r>
      <w:r w:rsidR="00F43566">
        <w:rPr>
          <w:rFonts w:ascii="Arial" w:hAnsi="Arial" w:cs="Arial"/>
        </w:rPr>
        <w:t>has been</w:t>
      </w:r>
      <w:r w:rsidRPr="00D9793F">
        <w:rPr>
          <w:rFonts w:ascii="Arial" w:hAnsi="Arial" w:cs="Arial"/>
        </w:rPr>
        <w:t xml:space="preserve"> removed</w:t>
      </w:r>
      <w:r w:rsidR="000F4B37">
        <w:rPr>
          <w:rFonts w:ascii="Arial" w:hAnsi="Arial" w:cs="Arial"/>
        </w:rPr>
        <w:t xml:space="preserve"> while </w:t>
      </w:r>
      <w:r w:rsidR="000F4B37" w:rsidRPr="00D9793F">
        <w:rPr>
          <w:rFonts w:ascii="Arial" w:hAnsi="Arial" w:cs="Arial"/>
        </w:rPr>
        <w:t>R</w:t>
      </w:r>
      <w:r w:rsidR="000F4B37" w:rsidRPr="008C3EEC">
        <w:rPr>
          <w:rFonts w:ascii="Arial" w:hAnsi="Arial" w:cs="Arial"/>
          <w:vertAlign w:val="superscript"/>
        </w:rPr>
        <w:t>2</w:t>
      </w:r>
      <w:r w:rsidR="000F4B37" w:rsidRPr="00D9793F">
        <w:rPr>
          <w:rFonts w:ascii="Arial" w:hAnsi="Arial" w:cs="Arial"/>
        </w:rPr>
        <w:t xml:space="preserve"> </w:t>
      </w:r>
      <w:r w:rsidR="000F4B37">
        <w:rPr>
          <w:rFonts w:ascii="Arial" w:hAnsi="Arial" w:cs="Arial"/>
        </w:rPr>
        <w:t xml:space="preserve">slightly decreased by 1% </w:t>
      </w:r>
      <w:r w:rsidR="000F4B37" w:rsidRPr="00A82084">
        <w:rPr>
          <w:rFonts w:ascii="Arial" w:hAnsi="Arial" w:cs="Arial"/>
        </w:rPr>
        <w:t>when compared to the preliminary model</w:t>
      </w:r>
      <w:r w:rsidR="000F4B37">
        <w:rPr>
          <w:rFonts w:ascii="Arial" w:hAnsi="Arial" w:cs="Arial"/>
        </w:rPr>
        <w:t xml:space="preserve">. </w:t>
      </w:r>
    </w:p>
    <w:tbl>
      <w:tblPr>
        <w:tblW w:w="5555" w:type="dxa"/>
        <w:jc w:val="center"/>
        <w:tblLook w:val="04A0" w:firstRow="1" w:lastRow="0" w:firstColumn="1" w:lastColumn="0" w:noHBand="0" w:noVBand="1"/>
      </w:tblPr>
      <w:tblGrid>
        <w:gridCol w:w="2381"/>
        <w:gridCol w:w="1587"/>
        <w:gridCol w:w="1587"/>
      </w:tblGrid>
      <w:tr w:rsidR="00D9793F" w:rsidRPr="009E06C6" w14:paraId="29FF2797"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DC4E566" w14:textId="6D93A246"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35A17F21"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F96DF3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9E06C6" w14:paraId="787C62BA"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C9E8C12" w14:textId="70D2F1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29705B9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21.66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75990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4A6B193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6E47AD2" w14:textId="1D7F8374"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648B0D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19.98</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DB601A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2E7EC9E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9B27ACB" w14:textId="7AA265E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F1D793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13.77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C0FB8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51FAB757"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1157F69" w14:textId="2634CE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40C5B1B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3F99C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6D7E09D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A5854DB" w14:textId="268B35D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9BC1DA4"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0.2921</w:t>
            </w:r>
          </w:p>
        </w:tc>
        <w:tc>
          <w:tcPr>
            <w:tcW w:w="1587" w:type="dxa"/>
            <w:tcBorders>
              <w:top w:val="nil"/>
              <w:left w:val="nil"/>
              <w:bottom w:val="nil"/>
              <w:right w:val="nil"/>
            </w:tcBorders>
            <w:shd w:val="clear" w:color="auto" w:fill="auto"/>
            <w:noWrap/>
            <w:vAlign w:val="center"/>
            <w:hideMark/>
          </w:tcPr>
          <w:p w14:paraId="50C9EC6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9E06C6" w14:paraId="29C50E7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74D988A" w14:textId="29F7B7C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16E1A899" w14:textId="77777777" w:rsidR="00D9793F" w:rsidRPr="00A20496" w:rsidRDefault="00D9793F" w:rsidP="00E6084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0.2913</w:t>
            </w:r>
          </w:p>
        </w:tc>
        <w:tc>
          <w:tcPr>
            <w:tcW w:w="1587" w:type="dxa"/>
            <w:tcBorders>
              <w:top w:val="nil"/>
              <w:left w:val="nil"/>
              <w:bottom w:val="nil"/>
              <w:right w:val="nil"/>
            </w:tcBorders>
            <w:shd w:val="clear" w:color="auto" w:fill="auto"/>
            <w:noWrap/>
            <w:vAlign w:val="bottom"/>
            <w:hideMark/>
          </w:tcPr>
          <w:p w14:paraId="6A0DAD7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5C7FF99F" w14:textId="34982A65" w:rsidR="00A20496" w:rsidRDefault="00A20496" w:rsidP="00AA19D2">
      <w:pPr>
        <w:spacing w:after="60" w:line="276" w:lineRule="auto"/>
        <w:jc w:val="both"/>
        <w:rPr>
          <w:rFonts w:ascii="Arial" w:hAnsi="Arial" w:cs="Arial"/>
        </w:rPr>
      </w:pPr>
    </w:p>
    <w:p w14:paraId="3FE8FB62" w14:textId="143D1995" w:rsidR="00A20496" w:rsidRPr="00847EAB" w:rsidRDefault="00847EAB" w:rsidP="00AA19D2">
      <w:pPr>
        <w:spacing w:after="60" w:line="276" w:lineRule="auto"/>
        <w:jc w:val="both"/>
        <w:rPr>
          <w:rFonts w:ascii="Arial" w:hAnsi="Arial" w:cs="Arial"/>
          <w:b/>
          <w:bCs/>
        </w:rPr>
      </w:pPr>
      <w:r w:rsidRPr="00847EAB">
        <w:rPr>
          <w:rFonts w:ascii="Arial" w:hAnsi="Arial" w:cs="Arial"/>
          <w:b/>
          <w:bCs/>
        </w:rPr>
        <w:t xml:space="preserve">Step 5 – </w:t>
      </w:r>
      <w:r>
        <w:rPr>
          <w:rFonts w:ascii="Arial" w:hAnsi="Arial" w:cs="Arial"/>
          <w:b/>
          <w:bCs/>
        </w:rPr>
        <w:t>Model a</w:t>
      </w:r>
      <w:r w:rsidRPr="00847EAB">
        <w:rPr>
          <w:rFonts w:ascii="Arial" w:hAnsi="Arial" w:cs="Arial"/>
          <w:b/>
          <w:bCs/>
        </w:rPr>
        <w:t>ssessment</w:t>
      </w:r>
    </w:p>
    <w:p w14:paraId="5135F220" w14:textId="24600001" w:rsidR="0061459D" w:rsidRDefault="00F43566" w:rsidP="0061459D">
      <w:pPr>
        <w:spacing w:after="60" w:line="276" w:lineRule="auto"/>
        <w:jc w:val="both"/>
        <w:rPr>
          <w:rFonts w:ascii="Arial" w:hAnsi="Arial" w:cs="Arial"/>
          <w:color w:val="000000"/>
          <w:lang w:val="en-US"/>
        </w:rPr>
      </w:pPr>
      <w:r>
        <w:rPr>
          <w:rFonts w:ascii="Arial" w:hAnsi="Arial" w:cs="Arial"/>
        </w:rPr>
        <w:t>At this stage, all the variables were significant</w:t>
      </w:r>
      <w:r w:rsidR="0006093D">
        <w:rPr>
          <w:rFonts w:ascii="Arial" w:hAnsi="Arial" w:cs="Arial"/>
        </w:rPr>
        <w:t xml:space="preserve"> according to the statistical diagnosis</w:t>
      </w:r>
      <w:r w:rsidR="0061459D">
        <w:rPr>
          <w:rFonts w:ascii="Arial" w:hAnsi="Arial" w:cs="Arial"/>
        </w:rPr>
        <w:t xml:space="preserve">. Besides, they were relatively independent features representing </w:t>
      </w:r>
      <w:r w:rsidR="0061459D">
        <w:rPr>
          <w:rFonts w:ascii="Arial" w:eastAsia="Times New Roman" w:hAnsi="Arial" w:cs="Arial"/>
          <w:color w:val="000000"/>
          <w:lang w:val="en-US"/>
        </w:rPr>
        <w:t xml:space="preserve">the level of wealth and health in a certain </w:t>
      </w:r>
      <w:r w:rsidR="00E64B6F">
        <w:rPr>
          <w:rFonts w:ascii="Arial" w:eastAsia="Times New Roman" w:hAnsi="Arial" w:cs="Arial"/>
          <w:color w:val="000000"/>
          <w:lang w:val="en-US"/>
        </w:rPr>
        <w:t>county</w:t>
      </w:r>
      <w:r w:rsidR="0061459D">
        <w:rPr>
          <w:rFonts w:ascii="Arial" w:eastAsia="Times New Roman" w:hAnsi="Arial" w:cs="Arial"/>
          <w:color w:val="000000"/>
          <w:lang w:val="en-US"/>
        </w:rPr>
        <w:t xml:space="preserve">, although </w:t>
      </w:r>
      <w:r w:rsidR="0061459D">
        <w:rPr>
          <w:rFonts w:ascii="Arial" w:hAnsi="Arial" w:cs="Arial" w:hint="eastAsia"/>
          <w:color w:val="000000"/>
          <w:lang w:val="en-US"/>
        </w:rPr>
        <w:t>a</w:t>
      </w:r>
      <w:r w:rsidR="0061459D">
        <w:rPr>
          <w:rFonts w:ascii="Arial" w:hAnsi="Arial" w:cs="Arial"/>
          <w:color w:val="000000"/>
          <w:lang w:val="en-US"/>
        </w:rPr>
        <w:t xml:space="preserve"> mild correlation has been detected</w:t>
      </w:r>
      <w:r w:rsidR="00921D97">
        <w:rPr>
          <w:rFonts w:ascii="Arial" w:hAnsi="Arial" w:cs="Arial"/>
          <w:color w:val="000000"/>
          <w:lang w:val="en-US"/>
        </w:rPr>
        <w:t xml:space="preserve"> among those 3 covariates</w:t>
      </w:r>
      <w:r w:rsidR="0061459D">
        <w:rPr>
          <w:rFonts w:ascii="Arial" w:hAnsi="Arial" w:cs="Arial"/>
          <w:color w:val="000000"/>
          <w:lang w:val="en-US"/>
        </w:rPr>
        <w:t xml:space="preserve"> in the correlation plot.</w:t>
      </w:r>
      <w:r w:rsidR="00E64B6F">
        <w:rPr>
          <w:rFonts w:ascii="Arial" w:hAnsi="Arial" w:cs="Arial"/>
          <w:color w:val="000000"/>
          <w:lang w:val="en-US"/>
        </w:rPr>
        <w:t xml:space="preserve"> </w:t>
      </w:r>
    </w:p>
    <w:p w14:paraId="3BCBA20B" w14:textId="77777777" w:rsidR="00B8491D" w:rsidRPr="0061459D" w:rsidRDefault="00B8491D" w:rsidP="0061459D">
      <w:pPr>
        <w:spacing w:after="60" w:line="276" w:lineRule="auto"/>
        <w:jc w:val="both"/>
        <w:rPr>
          <w:rFonts w:ascii="Arial" w:hAnsi="Arial" w:cs="Arial"/>
          <w:color w:val="000000"/>
          <w:lang w:val="en-US"/>
        </w:rPr>
      </w:pPr>
    </w:p>
    <w:p w14:paraId="2E4FFF97" w14:textId="6B20B7F0" w:rsidR="009975EC" w:rsidRDefault="00E64B6F" w:rsidP="009975EC">
      <w:pPr>
        <w:spacing w:after="60" w:line="276" w:lineRule="auto"/>
        <w:jc w:val="both"/>
        <w:rPr>
          <w:rFonts w:ascii="Arial" w:hAnsi="Arial" w:cs="Arial"/>
        </w:rPr>
      </w:pPr>
      <w:r>
        <w:rPr>
          <w:rFonts w:ascii="Arial" w:hAnsi="Arial" w:cs="Arial"/>
          <w:lang w:val="en-US"/>
        </w:rPr>
        <w:t xml:space="preserve">In conclusion, </w:t>
      </w:r>
      <w:r w:rsidR="00CF2845">
        <w:rPr>
          <w:rFonts w:ascii="Arial" w:hAnsi="Arial" w:cs="Arial"/>
          <w:lang w:val="en-US"/>
        </w:rPr>
        <w:t xml:space="preserve">the suggested linear </w:t>
      </w:r>
      <w:r w:rsidR="009975EC">
        <w:rPr>
          <w:rFonts w:ascii="Arial" w:hAnsi="Arial" w:cs="Arial"/>
          <w:lang w:val="en-US"/>
        </w:rPr>
        <w:t xml:space="preserve">model </w:t>
      </w:r>
      <w:r w:rsidR="00CF2845">
        <w:rPr>
          <w:rFonts w:ascii="Arial" w:hAnsi="Arial" w:cs="Arial"/>
          <w:lang w:val="en-US"/>
        </w:rPr>
        <w:t xml:space="preserve">can be </w:t>
      </w:r>
      <w:r w:rsidR="009975EC">
        <w:rPr>
          <w:rFonts w:ascii="Arial" w:hAnsi="Arial" w:cs="Arial"/>
          <w:lang w:val="en-US"/>
        </w:rPr>
        <w:t xml:space="preserve">improved </w:t>
      </w:r>
      <w:r w:rsidR="00CF2845">
        <w:rPr>
          <w:rFonts w:ascii="Arial" w:hAnsi="Arial" w:cs="Arial"/>
          <w:lang w:val="en-US"/>
        </w:rPr>
        <w:t xml:space="preserve">by reducing </w:t>
      </w:r>
      <w:r w:rsidR="00B37093">
        <w:rPr>
          <w:rFonts w:ascii="Arial" w:hAnsi="Arial" w:cs="Arial"/>
          <w:lang w:val="en-US"/>
        </w:rPr>
        <w:t xml:space="preserve">the unnecessary </w:t>
      </w:r>
      <w:r w:rsidR="00B37093">
        <w:rPr>
          <w:rFonts w:ascii="Arial" w:hAnsi="Arial" w:cs="Arial"/>
        </w:rPr>
        <w:t>model complexity</w:t>
      </w:r>
      <w:r w:rsidR="00B37093">
        <w:rPr>
          <w:rFonts w:ascii="Arial" w:hAnsi="Arial" w:cs="Arial"/>
          <w:lang w:val="en-US"/>
        </w:rPr>
        <w:t xml:space="preserve"> and</w:t>
      </w:r>
      <w:r w:rsidR="009975EC">
        <w:rPr>
          <w:rFonts w:ascii="Arial" w:hAnsi="Arial" w:cs="Arial"/>
          <w:lang w:val="en-US"/>
        </w:rPr>
        <w:t xml:space="preserve"> </w:t>
      </w:r>
      <w:r w:rsidR="00B37093">
        <w:rPr>
          <w:rFonts w:ascii="Arial" w:hAnsi="Arial" w:cs="Arial"/>
          <w:lang w:val="en-US"/>
        </w:rPr>
        <w:t xml:space="preserve">only incorporating three </w:t>
      </w:r>
      <w:r w:rsidR="00A412B0">
        <w:rPr>
          <w:rFonts w:ascii="Arial" w:hAnsi="Arial" w:cs="Arial"/>
          <w:color w:val="000000"/>
          <w:lang w:val="en-US"/>
        </w:rPr>
        <w:t>intuitively</w:t>
      </w:r>
      <w:r w:rsidR="00A412B0">
        <w:rPr>
          <w:rFonts w:ascii="Arial" w:hAnsi="Arial" w:cs="Arial"/>
        </w:rPr>
        <w:t xml:space="preserve"> reasonable explanatory variables.</w:t>
      </w:r>
    </w:p>
    <w:p w14:paraId="1216FB13" w14:textId="4CD49A50" w:rsidR="004F0C68" w:rsidRDefault="004F0C68" w:rsidP="00AA19D2">
      <w:pPr>
        <w:spacing w:after="60" w:line="276" w:lineRule="auto"/>
        <w:jc w:val="both"/>
        <w:rPr>
          <w:rFonts w:ascii="Arial" w:hAnsi="Arial" w:cs="Arial"/>
        </w:rPr>
      </w:pPr>
    </w:p>
    <w:p w14:paraId="1330D558" w14:textId="77777777" w:rsidR="009D40B9" w:rsidRPr="000F5065" w:rsidRDefault="009D40B9" w:rsidP="00AA19D2">
      <w:pPr>
        <w:spacing w:after="60" w:line="276" w:lineRule="auto"/>
        <w:jc w:val="both"/>
        <w:rPr>
          <w:rFonts w:ascii="Arial" w:hAnsi="Arial" w:cs="Arial"/>
        </w:rPr>
      </w:pPr>
    </w:p>
    <w:p w14:paraId="2D81B9D2" w14:textId="7E9745A2" w:rsidR="004F0C68" w:rsidRPr="000F5065" w:rsidRDefault="004F0C68" w:rsidP="00E4327D">
      <w:pPr>
        <w:pStyle w:val="Heading1"/>
      </w:pPr>
      <w:bookmarkStart w:id="22" w:name="_Toc113370903"/>
      <w:r w:rsidRPr="000F5065">
        <w:t>Australia</w:t>
      </w:r>
      <w:r w:rsidR="003347D5">
        <w:t>n</w:t>
      </w:r>
      <w:r w:rsidRPr="000F5065">
        <w:t xml:space="preserve"> Contextualization</w:t>
      </w:r>
      <w:bookmarkEnd w:id="22"/>
    </w:p>
    <w:p w14:paraId="7D13146A" w14:textId="3901FC9E" w:rsidR="004F0C68" w:rsidRPr="0055623A" w:rsidRDefault="0055623A" w:rsidP="00AA19D2">
      <w:pPr>
        <w:spacing w:after="60" w:line="276" w:lineRule="auto"/>
        <w:jc w:val="both"/>
        <w:rPr>
          <w:rFonts w:ascii="Arial" w:hAnsi="Arial" w:cs="Arial"/>
          <w:i/>
          <w:iCs/>
        </w:rPr>
      </w:pPr>
      <w:r w:rsidRPr="0055623A">
        <w:rPr>
          <w:rFonts w:ascii="Arial" w:hAnsi="Arial" w:cs="Arial"/>
          <w:i/>
          <w:iCs/>
        </w:rPr>
        <w:t xml:space="preserve">Excellent explanations/considerations are </w:t>
      </w:r>
      <w:commentRangeStart w:id="23"/>
      <w:r w:rsidRPr="0055623A">
        <w:rPr>
          <w:rFonts w:ascii="Arial" w:hAnsi="Arial" w:cs="Arial"/>
          <w:i/>
          <w:iCs/>
        </w:rPr>
        <w:t>provided</w:t>
      </w:r>
      <w:commentRangeEnd w:id="23"/>
      <w:r w:rsidR="007E27C5">
        <w:rPr>
          <w:rStyle w:val="CommentReference"/>
        </w:rPr>
        <w:commentReference w:id="23"/>
      </w:r>
    </w:p>
    <w:p w14:paraId="6E3202E9" w14:textId="37FF1F5A" w:rsidR="00EA6886" w:rsidRDefault="00EA6886" w:rsidP="00AA19D2">
      <w:pPr>
        <w:spacing w:after="60" w:line="276" w:lineRule="auto"/>
        <w:jc w:val="both"/>
        <w:rPr>
          <w:rFonts w:ascii="Arial" w:hAnsi="Arial" w:cs="Arial"/>
          <w:b/>
          <w:color w:val="000000"/>
          <w:lang w:val="en-US"/>
        </w:rPr>
      </w:pPr>
    </w:p>
    <w:p w14:paraId="09BEF6E0" w14:textId="59AA43D2" w:rsidR="0008771F" w:rsidRDefault="000011AB" w:rsidP="00AA19D2">
      <w:pPr>
        <w:spacing w:after="60" w:line="276" w:lineRule="auto"/>
        <w:jc w:val="both"/>
        <w:rPr>
          <w:rFonts w:ascii="Arial" w:hAnsi="Arial" w:cs="Arial"/>
          <w:bCs/>
          <w:color w:val="000000"/>
          <w:lang w:val="en-US"/>
        </w:rPr>
      </w:pPr>
      <w:r w:rsidRPr="000011AB">
        <w:rPr>
          <w:rFonts w:ascii="Arial" w:hAnsi="Arial" w:cs="Arial"/>
          <w:bCs/>
          <w:color w:val="000000"/>
          <w:lang w:val="en-US"/>
        </w:rPr>
        <w:t>In Australia</w:t>
      </w:r>
      <w:r>
        <w:rPr>
          <w:rFonts w:ascii="Arial" w:hAnsi="Arial" w:cs="Arial"/>
          <w:bCs/>
          <w:color w:val="000000"/>
          <w:lang w:val="en-US"/>
        </w:rPr>
        <w:t xml:space="preserve">, </w:t>
      </w:r>
      <w:r w:rsidR="0056578F">
        <w:rPr>
          <w:rFonts w:ascii="Arial" w:hAnsi="Arial" w:cs="Arial"/>
          <w:bCs/>
          <w:color w:val="000000"/>
          <w:lang w:val="en-US"/>
        </w:rPr>
        <w:t xml:space="preserve">a </w:t>
      </w:r>
      <w:r w:rsidR="000A69AC">
        <w:rPr>
          <w:rFonts w:ascii="Arial" w:hAnsi="Arial" w:cs="Arial"/>
          <w:bCs/>
          <w:color w:val="000000"/>
          <w:lang w:val="en-US"/>
        </w:rPr>
        <w:t xml:space="preserve">visualization </w:t>
      </w:r>
      <w:r w:rsidR="0056578F">
        <w:rPr>
          <w:rFonts w:ascii="Arial" w:hAnsi="Arial" w:cs="Arial"/>
          <w:bCs/>
          <w:color w:val="000000"/>
          <w:lang w:val="en-US"/>
        </w:rPr>
        <w:t xml:space="preserve">dashboard </w:t>
      </w:r>
      <w:r w:rsidR="000A69AC">
        <w:rPr>
          <w:rFonts w:ascii="Arial" w:hAnsi="Arial" w:cs="Arial"/>
          <w:bCs/>
          <w:color w:val="000000"/>
          <w:lang w:val="en-US"/>
        </w:rPr>
        <w:t xml:space="preserve">for stroke hospitalization and death </w:t>
      </w:r>
      <w:r w:rsidR="0056578F">
        <w:rPr>
          <w:rFonts w:ascii="Arial" w:hAnsi="Arial" w:cs="Arial"/>
          <w:bCs/>
          <w:color w:val="000000"/>
          <w:lang w:val="en-US"/>
        </w:rPr>
        <w:t>is publicly available</w:t>
      </w:r>
      <w:r w:rsidR="0056578F">
        <w:rPr>
          <w:rStyle w:val="FootnoteReference"/>
          <w:rFonts w:ascii="Arial" w:hAnsi="Arial" w:cs="Arial"/>
          <w:bCs/>
          <w:color w:val="000000"/>
          <w:lang w:val="en-US"/>
        </w:rPr>
        <w:footnoteReference w:id="3"/>
      </w:r>
      <w:r w:rsidR="0056578F">
        <w:rPr>
          <w:rFonts w:ascii="Arial" w:hAnsi="Arial" w:cs="Arial"/>
          <w:bCs/>
          <w:color w:val="000000"/>
          <w:lang w:val="en-US"/>
        </w:rPr>
        <w:t xml:space="preserve"> on the </w:t>
      </w:r>
      <w:r w:rsidR="00A636A1">
        <w:rPr>
          <w:rFonts w:ascii="Arial" w:hAnsi="Arial" w:cs="Arial" w:hint="eastAsia"/>
          <w:bCs/>
          <w:color w:val="000000"/>
          <w:lang w:val="en-US"/>
        </w:rPr>
        <w:t>website</w:t>
      </w:r>
      <w:r w:rsidR="00A636A1">
        <w:rPr>
          <w:rFonts w:ascii="Arial" w:hAnsi="Arial" w:cs="Arial"/>
          <w:bCs/>
          <w:color w:val="000000"/>
          <w:lang w:val="en-US"/>
        </w:rPr>
        <w:t xml:space="preserve"> of </w:t>
      </w:r>
      <w:r w:rsidR="0056578F" w:rsidRPr="0056578F">
        <w:rPr>
          <w:rFonts w:ascii="Arial" w:hAnsi="Arial" w:cs="Arial"/>
          <w:bCs/>
          <w:color w:val="000000"/>
          <w:lang w:val="en-US"/>
        </w:rPr>
        <w:t>Australian Institute of Health and Welfare (AIHW)</w:t>
      </w:r>
      <w:r w:rsidR="00DC6170">
        <w:rPr>
          <w:rFonts w:ascii="Arial" w:hAnsi="Arial" w:cs="Arial"/>
          <w:bCs/>
          <w:color w:val="000000"/>
          <w:lang w:val="en-US"/>
        </w:rPr>
        <w:t xml:space="preserve">. Those statistics can be viewed in segregated age or sex groups, as well as population group including </w:t>
      </w:r>
      <w:r w:rsidR="00DC6170">
        <w:rPr>
          <w:rFonts w:ascii="Arial" w:hAnsi="Arial" w:cs="Arial"/>
          <w:color w:val="000000"/>
          <w:lang w:val="en-US"/>
        </w:rPr>
        <w:t>i</w:t>
      </w:r>
      <w:r w:rsidR="00DC6170" w:rsidRPr="00043F63">
        <w:rPr>
          <w:rFonts w:ascii="Arial" w:hAnsi="Arial" w:cs="Arial"/>
          <w:color w:val="000000"/>
          <w:lang w:val="en-US"/>
        </w:rPr>
        <w:t>ndigenous</w:t>
      </w:r>
      <w:r w:rsidR="00DC6170">
        <w:rPr>
          <w:rFonts w:ascii="Arial" w:hAnsi="Arial" w:cs="Arial"/>
          <w:color w:val="000000"/>
          <w:lang w:val="en-US"/>
        </w:rPr>
        <w:t>/non-i</w:t>
      </w:r>
      <w:r w:rsidR="00DC6170" w:rsidRPr="00043F63">
        <w:rPr>
          <w:rFonts w:ascii="Arial" w:hAnsi="Arial" w:cs="Arial"/>
          <w:color w:val="000000"/>
          <w:lang w:val="en-US"/>
        </w:rPr>
        <w:t>ndigenous</w:t>
      </w:r>
      <w:r w:rsidR="00DC6170">
        <w:rPr>
          <w:rFonts w:ascii="Arial" w:hAnsi="Arial" w:cs="Arial"/>
          <w:color w:val="000000"/>
          <w:lang w:val="en-US"/>
        </w:rPr>
        <w:t>, remoteness area and s</w:t>
      </w:r>
      <w:r w:rsidR="00DC6170" w:rsidRPr="00DC6170">
        <w:rPr>
          <w:rFonts w:ascii="Arial" w:hAnsi="Arial" w:cs="Arial"/>
          <w:color w:val="000000"/>
          <w:lang w:val="en-US"/>
        </w:rPr>
        <w:t>ocioeconomic group</w:t>
      </w:r>
      <w:r w:rsidR="00A636A1">
        <w:rPr>
          <w:rFonts w:ascii="Arial" w:hAnsi="Arial" w:cs="Arial"/>
          <w:color w:val="000000"/>
          <w:lang w:val="en-US"/>
        </w:rPr>
        <w:t>.</w:t>
      </w:r>
      <w:r w:rsidR="007635BE">
        <w:rPr>
          <w:rFonts w:ascii="Arial" w:hAnsi="Arial" w:cs="Arial"/>
          <w:bCs/>
          <w:color w:val="000000"/>
          <w:lang w:val="en-US"/>
        </w:rPr>
        <w:t xml:space="preserve"> </w:t>
      </w:r>
      <w:r w:rsidR="0008771F">
        <w:rPr>
          <w:rFonts w:ascii="Arial" w:hAnsi="Arial" w:cs="Arial"/>
          <w:bCs/>
          <w:color w:val="000000"/>
          <w:lang w:val="en-US"/>
        </w:rPr>
        <w:t xml:space="preserve">However, </w:t>
      </w:r>
      <w:r w:rsidR="00D2327E">
        <w:rPr>
          <w:rFonts w:ascii="Arial" w:hAnsi="Arial" w:cs="Arial"/>
          <w:color w:val="000000"/>
          <w:lang w:val="en-US"/>
        </w:rPr>
        <w:t xml:space="preserve">remoteness only </w:t>
      </w:r>
      <w:r w:rsidR="00D2327E" w:rsidRPr="00D2327E">
        <w:rPr>
          <w:rFonts w:ascii="Arial" w:hAnsi="Arial" w:cs="Arial"/>
          <w:color w:val="000000"/>
          <w:lang w:val="en-US"/>
        </w:rPr>
        <w:t xml:space="preserve">classifies geographical locations into </w:t>
      </w:r>
      <w:r w:rsidR="00D2327E">
        <w:rPr>
          <w:rFonts w:ascii="Arial" w:hAnsi="Arial" w:cs="Arial"/>
          <w:color w:val="000000"/>
          <w:lang w:val="en-US"/>
        </w:rPr>
        <w:t xml:space="preserve">5 </w:t>
      </w:r>
      <w:r w:rsidR="00D2327E" w:rsidRPr="00D2327E">
        <w:rPr>
          <w:rFonts w:ascii="Arial" w:hAnsi="Arial" w:cs="Arial"/>
          <w:color w:val="000000"/>
          <w:lang w:val="en-US"/>
        </w:rPr>
        <w:t xml:space="preserve">groups according to </w:t>
      </w:r>
      <w:r w:rsidR="00D2327E" w:rsidRPr="00D2327E">
        <w:rPr>
          <w:rFonts w:ascii="Arial" w:hAnsi="Arial" w:cs="Arial"/>
          <w:color w:val="000000"/>
          <w:lang w:val="en-US"/>
        </w:rPr>
        <w:lastRenderedPageBreak/>
        <w:t xml:space="preserve">distance from major population </w:t>
      </w:r>
      <w:proofErr w:type="spellStart"/>
      <w:r w:rsidR="00D2327E" w:rsidRPr="00D2327E">
        <w:rPr>
          <w:rFonts w:ascii="Arial" w:hAnsi="Arial" w:cs="Arial"/>
          <w:color w:val="000000"/>
          <w:lang w:val="en-US"/>
        </w:rPr>
        <w:t>centres</w:t>
      </w:r>
      <w:proofErr w:type="spellEnd"/>
      <w:r w:rsidR="00D2327E" w:rsidRPr="00D2327E">
        <w:rPr>
          <w:rFonts w:ascii="Arial" w:hAnsi="Arial" w:cs="Arial"/>
          <w:color w:val="000000"/>
          <w:lang w:val="en-US"/>
        </w:rPr>
        <w:t xml:space="preserve"> and services</w:t>
      </w:r>
      <w:r w:rsidR="00D2327E">
        <w:rPr>
          <w:rFonts w:ascii="Arial" w:hAnsi="Arial" w:cs="Arial"/>
          <w:color w:val="000000"/>
          <w:lang w:val="en-US"/>
        </w:rPr>
        <w:t xml:space="preserve">, which is significantly less </w:t>
      </w:r>
      <w:r w:rsidR="00D2327E">
        <w:rPr>
          <w:rFonts w:ascii="Arial" w:hAnsi="Arial" w:cs="Arial"/>
          <w:bCs/>
          <w:color w:val="000000"/>
          <w:lang w:val="en-US"/>
        </w:rPr>
        <w:t xml:space="preserve">granular than the US data where </w:t>
      </w:r>
      <w:r w:rsidR="0008771F">
        <w:rPr>
          <w:rFonts w:ascii="Arial" w:hAnsi="Arial" w:cs="Arial"/>
          <w:bCs/>
          <w:color w:val="000000"/>
          <w:lang w:val="en-US"/>
        </w:rPr>
        <w:t>geographical area</w:t>
      </w:r>
      <w:r w:rsidR="00D2327E">
        <w:rPr>
          <w:rFonts w:ascii="Arial" w:hAnsi="Arial" w:cs="Arial"/>
          <w:bCs/>
          <w:color w:val="000000"/>
          <w:lang w:val="en-US"/>
        </w:rPr>
        <w:t xml:space="preserve"> is classified at </w:t>
      </w:r>
      <w:r w:rsidR="00D2327E">
        <w:rPr>
          <w:rFonts w:ascii="Arial" w:hAnsi="Arial" w:cs="Arial" w:hint="eastAsia"/>
          <w:bCs/>
          <w:color w:val="000000"/>
          <w:lang w:val="en-US"/>
        </w:rPr>
        <w:t>County</w:t>
      </w:r>
      <w:r w:rsidR="00D2327E">
        <w:rPr>
          <w:rFonts w:ascii="Arial" w:hAnsi="Arial" w:cs="Arial"/>
          <w:bCs/>
          <w:color w:val="000000"/>
          <w:lang w:val="en-US"/>
        </w:rPr>
        <w:t xml:space="preserve"> </w:t>
      </w:r>
      <w:r w:rsidR="00D2327E">
        <w:rPr>
          <w:rFonts w:ascii="Arial" w:hAnsi="Arial" w:cs="Arial" w:hint="eastAsia"/>
          <w:bCs/>
          <w:color w:val="000000"/>
          <w:lang w:val="en-US"/>
        </w:rPr>
        <w:t>level.</w:t>
      </w:r>
    </w:p>
    <w:p w14:paraId="07E5FCBF" w14:textId="77777777" w:rsidR="0008771F" w:rsidRDefault="0008771F" w:rsidP="00AA19D2">
      <w:pPr>
        <w:spacing w:after="60" w:line="276" w:lineRule="auto"/>
        <w:jc w:val="both"/>
        <w:rPr>
          <w:rFonts w:ascii="Arial" w:hAnsi="Arial" w:cs="Arial"/>
          <w:bCs/>
          <w:color w:val="000000"/>
          <w:lang w:val="en-US"/>
        </w:rPr>
      </w:pPr>
    </w:p>
    <w:p w14:paraId="2A4FC965" w14:textId="680C85ED" w:rsidR="007635BE" w:rsidRDefault="0008771F" w:rsidP="00AA19D2">
      <w:pPr>
        <w:spacing w:after="60" w:line="276" w:lineRule="auto"/>
        <w:jc w:val="both"/>
        <w:rPr>
          <w:rFonts w:ascii="Arial" w:hAnsi="Arial" w:cs="Arial"/>
          <w:bCs/>
          <w:color w:val="000000"/>
          <w:lang w:val="en-US"/>
        </w:rPr>
      </w:pPr>
      <w:r w:rsidRPr="0008771F">
        <w:rPr>
          <w:rFonts w:ascii="Arial" w:hAnsi="Arial" w:cs="Arial"/>
          <w:bCs/>
          <w:color w:val="000000"/>
          <w:lang w:val="en-US"/>
        </w:rPr>
        <w:t>.</w:t>
      </w:r>
    </w:p>
    <w:p w14:paraId="32E2EE66" w14:textId="77777777" w:rsidR="007635BE" w:rsidRDefault="007635BE" w:rsidP="00AA19D2">
      <w:pPr>
        <w:spacing w:after="60" w:line="276" w:lineRule="auto"/>
        <w:jc w:val="both"/>
        <w:rPr>
          <w:rFonts w:ascii="Arial" w:hAnsi="Arial" w:cs="Arial"/>
          <w:bCs/>
          <w:color w:val="000000"/>
          <w:lang w:val="en-US"/>
        </w:rPr>
      </w:pPr>
    </w:p>
    <w:tbl>
      <w:tblPr>
        <w:tblStyle w:val="TableGrid"/>
        <w:tblW w:w="0" w:type="auto"/>
        <w:tblLook w:val="04A0" w:firstRow="1" w:lastRow="0" w:firstColumn="1" w:lastColumn="0" w:noHBand="0" w:noVBand="1"/>
      </w:tblPr>
      <w:tblGrid>
        <w:gridCol w:w="2728"/>
        <w:gridCol w:w="2844"/>
        <w:gridCol w:w="3058"/>
      </w:tblGrid>
      <w:tr w:rsidR="00357225" w:rsidRPr="009C34D8" w14:paraId="4184AC87" w14:textId="77777777" w:rsidTr="005B59FE">
        <w:tc>
          <w:tcPr>
            <w:tcW w:w="2728" w:type="dxa"/>
            <w:shd w:val="clear" w:color="auto" w:fill="1F3864" w:themeFill="accent1" w:themeFillShade="80"/>
            <w:vAlign w:val="center"/>
          </w:tcPr>
          <w:p w14:paraId="56D19F0F" w14:textId="77777777" w:rsidR="00357225" w:rsidRPr="005B59FE" w:rsidRDefault="00357225" w:rsidP="009C34D8">
            <w:pPr>
              <w:spacing w:line="276" w:lineRule="auto"/>
              <w:jc w:val="center"/>
              <w:rPr>
                <w:rFonts w:ascii="Arial" w:hAnsi="Arial" w:cs="Arial"/>
                <w:b/>
                <w:color w:val="FFFFFF" w:themeColor="background1"/>
                <w:sz w:val="20"/>
                <w:szCs w:val="20"/>
                <w:lang w:val="en-US"/>
              </w:rPr>
            </w:pPr>
          </w:p>
        </w:tc>
        <w:tc>
          <w:tcPr>
            <w:tcW w:w="2844" w:type="dxa"/>
            <w:shd w:val="clear" w:color="auto" w:fill="1F3864" w:themeFill="accent1" w:themeFillShade="80"/>
            <w:vAlign w:val="center"/>
          </w:tcPr>
          <w:p w14:paraId="10A930B8" w14:textId="4803DA11" w:rsidR="00357225" w:rsidRPr="005B59FE" w:rsidRDefault="00357225" w:rsidP="009C34D8">
            <w:pPr>
              <w:spacing w:line="276" w:lineRule="auto"/>
              <w:jc w:val="center"/>
              <w:rPr>
                <w:rFonts w:ascii="Arial" w:hAnsi="Arial" w:cs="Arial"/>
                <w:b/>
                <w:color w:val="FFFFFF" w:themeColor="background1"/>
                <w:sz w:val="20"/>
                <w:szCs w:val="20"/>
                <w:lang w:val="en-US"/>
              </w:rPr>
            </w:pPr>
            <w:r w:rsidRPr="005B59FE">
              <w:rPr>
                <w:rFonts w:ascii="Arial" w:hAnsi="Arial" w:cs="Arial"/>
                <w:b/>
                <w:color w:val="FFFFFF" w:themeColor="background1"/>
                <w:sz w:val="20"/>
                <w:szCs w:val="20"/>
                <w:lang w:val="en-US"/>
              </w:rPr>
              <w:t>US</w:t>
            </w:r>
          </w:p>
        </w:tc>
        <w:tc>
          <w:tcPr>
            <w:tcW w:w="3058" w:type="dxa"/>
            <w:shd w:val="clear" w:color="auto" w:fill="1F3864" w:themeFill="accent1" w:themeFillShade="80"/>
            <w:vAlign w:val="center"/>
          </w:tcPr>
          <w:p w14:paraId="45BEBDD0" w14:textId="0A499EF8" w:rsidR="00357225" w:rsidRPr="005B59FE" w:rsidRDefault="00357225" w:rsidP="009C34D8">
            <w:pPr>
              <w:spacing w:line="276" w:lineRule="auto"/>
              <w:jc w:val="center"/>
              <w:rPr>
                <w:rFonts w:ascii="Arial" w:hAnsi="Arial" w:cs="Arial"/>
                <w:b/>
                <w:color w:val="FFFFFF" w:themeColor="background1"/>
                <w:sz w:val="20"/>
                <w:szCs w:val="20"/>
                <w:lang w:val="en-US"/>
              </w:rPr>
            </w:pPr>
            <w:r w:rsidRPr="005B59FE">
              <w:rPr>
                <w:rFonts w:ascii="Arial" w:hAnsi="Arial" w:cs="Arial"/>
                <w:b/>
                <w:color w:val="FFFFFF" w:themeColor="background1"/>
                <w:sz w:val="20"/>
                <w:szCs w:val="20"/>
                <w:lang w:val="en-US"/>
              </w:rPr>
              <w:t>Australia</w:t>
            </w:r>
          </w:p>
        </w:tc>
      </w:tr>
      <w:tr w:rsidR="00357225" w:rsidRPr="009C34D8" w14:paraId="0676468C" w14:textId="77777777" w:rsidTr="009C34D8">
        <w:tc>
          <w:tcPr>
            <w:tcW w:w="2728" w:type="dxa"/>
            <w:vAlign w:val="center"/>
          </w:tcPr>
          <w:p w14:paraId="3A76BDBD" w14:textId="07CE10D6"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Stroke Death Rate</w:t>
            </w:r>
          </w:p>
        </w:tc>
        <w:tc>
          <w:tcPr>
            <w:tcW w:w="2844" w:type="dxa"/>
            <w:vAlign w:val="center"/>
          </w:tcPr>
          <w:p w14:paraId="19DB9A53" w14:textId="1AB3EB2A"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tc>
        <w:tc>
          <w:tcPr>
            <w:tcW w:w="3058" w:type="dxa"/>
            <w:vAlign w:val="center"/>
          </w:tcPr>
          <w:p w14:paraId="18BC2F7B" w14:textId="12C4FC09"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 xml:space="preserve">Available at the </w:t>
            </w:r>
            <w:r w:rsidR="008718E4">
              <w:rPr>
                <w:rFonts w:ascii="Arial" w:hAnsi="Arial" w:cs="Arial"/>
                <w:bCs/>
                <w:color w:val="000000"/>
                <w:sz w:val="20"/>
                <w:szCs w:val="20"/>
                <w:lang w:val="en-US"/>
              </w:rPr>
              <w:t xml:space="preserve">national </w:t>
            </w:r>
            <w:r w:rsidRPr="009C34D8">
              <w:rPr>
                <w:rFonts w:ascii="Arial" w:hAnsi="Arial" w:cs="Arial"/>
                <w:bCs/>
                <w:color w:val="000000"/>
                <w:sz w:val="20"/>
                <w:szCs w:val="20"/>
                <w:lang w:val="en-US"/>
              </w:rPr>
              <w:t xml:space="preserve">level </w:t>
            </w:r>
            <w:r w:rsidR="008718E4">
              <w:rPr>
                <w:rFonts w:ascii="Arial" w:hAnsi="Arial" w:cs="Arial"/>
                <w:bCs/>
                <w:color w:val="000000"/>
                <w:sz w:val="20"/>
                <w:szCs w:val="20"/>
                <w:lang w:val="en-US"/>
              </w:rPr>
              <w:t>with</w:t>
            </w:r>
            <w:r w:rsidRPr="009C34D8">
              <w:rPr>
                <w:rFonts w:ascii="Arial" w:hAnsi="Arial" w:cs="Arial"/>
                <w:bCs/>
                <w:color w:val="000000"/>
                <w:sz w:val="20"/>
                <w:szCs w:val="20"/>
                <w:lang w:val="en-US"/>
              </w:rPr>
              <w:t xml:space="preserve"> </w:t>
            </w:r>
            <w:r w:rsidR="00BA0DAD" w:rsidRPr="00BA0DAD">
              <w:rPr>
                <w:rFonts w:ascii="Arial" w:hAnsi="Arial" w:cs="Arial"/>
                <w:bCs/>
                <w:color w:val="000000"/>
                <w:sz w:val="20"/>
                <w:szCs w:val="20"/>
                <w:lang w:val="en-US"/>
              </w:rPr>
              <w:t>indigenous</w:t>
            </w:r>
            <w:r w:rsidR="00BA0DAD">
              <w:rPr>
                <w:rFonts w:ascii="Arial" w:hAnsi="Arial" w:cs="Arial"/>
                <w:bCs/>
                <w:color w:val="000000"/>
                <w:sz w:val="20"/>
                <w:szCs w:val="20"/>
                <w:lang w:val="en-US"/>
              </w:rPr>
              <w:t xml:space="preserve">, </w:t>
            </w:r>
            <w:r w:rsidRPr="009C34D8">
              <w:rPr>
                <w:rFonts w:ascii="Arial" w:hAnsi="Arial" w:cs="Arial"/>
                <w:color w:val="000000"/>
                <w:sz w:val="20"/>
                <w:szCs w:val="20"/>
                <w:lang w:val="en-US"/>
              </w:rPr>
              <w:t>remoteness</w:t>
            </w:r>
            <w:r w:rsidR="00BA0DAD">
              <w:rPr>
                <w:rFonts w:ascii="Arial" w:hAnsi="Arial" w:cs="Arial"/>
                <w:color w:val="000000"/>
                <w:sz w:val="20"/>
                <w:szCs w:val="20"/>
                <w:lang w:val="en-US"/>
              </w:rPr>
              <w:t xml:space="preserve"> and </w:t>
            </w:r>
            <w:r w:rsidR="00BA0DAD" w:rsidRPr="008718E4">
              <w:rPr>
                <w:rFonts w:ascii="Arial" w:hAnsi="Arial" w:cs="Arial"/>
                <w:bCs/>
                <w:color w:val="000000"/>
                <w:sz w:val="20"/>
                <w:szCs w:val="20"/>
                <w:lang w:val="en-US"/>
              </w:rPr>
              <w:t>socioeconomic</w:t>
            </w:r>
            <w:r w:rsidRPr="009C34D8">
              <w:rPr>
                <w:rFonts w:ascii="Arial" w:hAnsi="Arial" w:cs="Arial"/>
                <w:color w:val="000000"/>
                <w:sz w:val="20"/>
                <w:szCs w:val="20"/>
                <w:lang w:val="en-US"/>
              </w:rPr>
              <w:t xml:space="preserve"> groups.</w:t>
            </w:r>
          </w:p>
        </w:tc>
      </w:tr>
      <w:tr w:rsidR="009C34D8" w:rsidRPr="009C34D8" w14:paraId="09F7FC73" w14:textId="77777777" w:rsidTr="009C34D8">
        <w:tc>
          <w:tcPr>
            <w:tcW w:w="2728" w:type="dxa"/>
            <w:vAlign w:val="center"/>
          </w:tcPr>
          <w:p w14:paraId="272A1AA7" w14:textId="6D4B05E2" w:rsidR="009C34D8" w:rsidRPr="009C34D8" w:rsidRDefault="009C34D8"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Poverty</w:t>
            </w:r>
            <w:r w:rsidR="00951908">
              <w:rPr>
                <w:rFonts w:ascii="Arial" w:hAnsi="Arial" w:cs="Arial"/>
                <w:bCs/>
                <w:color w:val="000000"/>
                <w:sz w:val="20"/>
                <w:szCs w:val="20"/>
                <w:lang w:val="en-US"/>
              </w:rPr>
              <w:t xml:space="preserve"> / </w:t>
            </w:r>
            <w:r w:rsidR="00951908" w:rsidRPr="00951908">
              <w:rPr>
                <w:rFonts w:ascii="Arial" w:hAnsi="Arial" w:cs="Arial"/>
                <w:bCs/>
                <w:color w:val="000000"/>
                <w:sz w:val="20"/>
                <w:szCs w:val="20"/>
                <w:lang w:val="en-US"/>
              </w:rPr>
              <w:t>Health Insurance</w:t>
            </w:r>
            <w:r w:rsidRPr="009C34D8">
              <w:rPr>
                <w:rFonts w:ascii="Arial" w:hAnsi="Arial" w:cs="Arial"/>
                <w:bCs/>
                <w:color w:val="000000"/>
                <w:sz w:val="20"/>
                <w:szCs w:val="20"/>
                <w:lang w:val="en-US"/>
              </w:rPr>
              <w:t xml:space="preserve"> (socioeconomic)</w:t>
            </w:r>
          </w:p>
        </w:tc>
        <w:tc>
          <w:tcPr>
            <w:tcW w:w="2844" w:type="dxa"/>
            <w:vAlign w:val="center"/>
          </w:tcPr>
          <w:p w14:paraId="098677AF" w14:textId="77777777" w:rsidR="009C34D8" w:rsidRDefault="009C34D8"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p w14:paraId="027D1991" w14:textId="3ACBEC02" w:rsidR="008718E4" w:rsidRPr="009C34D8" w:rsidRDefault="008718E4"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Grouped by age and sex</w:t>
            </w:r>
          </w:p>
        </w:tc>
        <w:tc>
          <w:tcPr>
            <w:tcW w:w="3058" w:type="dxa"/>
            <w:vAlign w:val="center"/>
          </w:tcPr>
          <w:p w14:paraId="144A85B4" w14:textId="27EBBE62" w:rsidR="008718E4" w:rsidRPr="009C34D8" w:rsidRDefault="008718E4" w:rsidP="009C34D8">
            <w:pPr>
              <w:spacing w:line="276" w:lineRule="auto"/>
              <w:rPr>
                <w:rFonts w:ascii="Arial" w:hAnsi="Arial" w:cs="Arial"/>
                <w:bCs/>
                <w:color w:val="000000"/>
                <w:sz w:val="20"/>
                <w:szCs w:val="20"/>
                <w:lang w:val="en-US"/>
              </w:rPr>
            </w:pPr>
          </w:p>
        </w:tc>
      </w:tr>
      <w:tr w:rsidR="00BA0DAD" w:rsidRPr="009C34D8" w14:paraId="015207C9" w14:textId="77777777" w:rsidTr="009C34D8">
        <w:tc>
          <w:tcPr>
            <w:tcW w:w="2728" w:type="dxa"/>
            <w:vAlign w:val="center"/>
          </w:tcPr>
          <w:p w14:paraId="1F754747" w14:textId="440614DE" w:rsidR="00BA0DAD" w:rsidRPr="009C34D8" w:rsidRDefault="00BA0DAD"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 xml:space="preserve">Median income </w:t>
            </w:r>
            <w:r w:rsidRPr="009C34D8">
              <w:rPr>
                <w:rFonts w:ascii="Arial" w:hAnsi="Arial" w:cs="Arial"/>
                <w:bCs/>
                <w:color w:val="000000"/>
                <w:sz w:val="20"/>
                <w:szCs w:val="20"/>
                <w:lang w:val="en-US"/>
              </w:rPr>
              <w:t>(socioeconomic)</w:t>
            </w:r>
          </w:p>
        </w:tc>
        <w:tc>
          <w:tcPr>
            <w:tcW w:w="2844" w:type="dxa"/>
            <w:vAlign w:val="center"/>
          </w:tcPr>
          <w:p w14:paraId="713C3DEA" w14:textId="77777777" w:rsidR="00BA0DAD" w:rsidRPr="009C34D8" w:rsidRDefault="00BA0DAD" w:rsidP="009C34D8">
            <w:pPr>
              <w:spacing w:line="276" w:lineRule="auto"/>
              <w:rPr>
                <w:rFonts w:ascii="Arial" w:hAnsi="Arial" w:cs="Arial"/>
                <w:bCs/>
                <w:color w:val="000000"/>
                <w:sz w:val="20"/>
                <w:szCs w:val="20"/>
                <w:lang w:val="en-US"/>
              </w:rPr>
            </w:pPr>
          </w:p>
        </w:tc>
        <w:tc>
          <w:tcPr>
            <w:tcW w:w="3058" w:type="dxa"/>
            <w:vAlign w:val="center"/>
          </w:tcPr>
          <w:p w14:paraId="2F203305" w14:textId="77777777" w:rsidR="00BA0DAD" w:rsidRPr="009C34D8" w:rsidRDefault="00BA0DAD" w:rsidP="009C34D8">
            <w:pPr>
              <w:spacing w:line="276" w:lineRule="auto"/>
              <w:rPr>
                <w:rFonts w:ascii="Arial" w:hAnsi="Arial" w:cs="Arial"/>
                <w:bCs/>
                <w:color w:val="000000"/>
                <w:sz w:val="20"/>
                <w:szCs w:val="20"/>
                <w:lang w:val="en-US"/>
              </w:rPr>
            </w:pPr>
          </w:p>
        </w:tc>
      </w:tr>
      <w:tr w:rsidR="009C34D8" w:rsidRPr="009C34D8" w14:paraId="6C1BA984" w14:textId="77777777" w:rsidTr="009C34D8">
        <w:tc>
          <w:tcPr>
            <w:tcW w:w="2728" w:type="dxa"/>
            <w:vAlign w:val="center"/>
          </w:tcPr>
          <w:p w14:paraId="4D838F06" w14:textId="69CFB94D" w:rsidR="009C34D8" w:rsidRPr="009C34D8" w:rsidRDefault="00951908"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Population</w:t>
            </w:r>
          </w:p>
        </w:tc>
        <w:tc>
          <w:tcPr>
            <w:tcW w:w="2844" w:type="dxa"/>
            <w:vAlign w:val="center"/>
          </w:tcPr>
          <w:p w14:paraId="099C78C9" w14:textId="4FE841C7" w:rsidR="009C34D8" w:rsidRPr="009C34D8" w:rsidRDefault="009C34D8"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tc>
        <w:tc>
          <w:tcPr>
            <w:tcW w:w="3058" w:type="dxa"/>
            <w:vAlign w:val="center"/>
          </w:tcPr>
          <w:p w14:paraId="52D2628D" w14:textId="77777777" w:rsidR="009C34D8" w:rsidRPr="009C34D8" w:rsidRDefault="009C34D8" w:rsidP="009C34D8">
            <w:pPr>
              <w:spacing w:line="276" w:lineRule="auto"/>
              <w:rPr>
                <w:rFonts w:ascii="Arial" w:hAnsi="Arial" w:cs="Arial"/>
                <w:bCs/>
                <w:color w:val="000000"/>
                <w:sz w:val="20"/>
                <w:szCs w:val="20"/>
                <w:lang w:val="en-US"/>
              </w:rPr>
            </w:pPr>
          </w:p>
        </w:tc>
      </w:tr>
      <w:tr w:rsidR="009C34D8" w:rsidRPr="009C34D8" w14:paraId="1FC00C37" w14:textId="77777777" w:rsidTr="009C34D8">
        <w:tc>
          <w:tcPr>
            <w:tcW w:w="2728" w:type="dxa"/>
            <w:vAlign w:val="center"/>
          </w:tcPr>
          <w:p w14:paraId="2AEB7024" w14:textId="68113DDF" w:rsidR="009C34D8" w:rsidRPr="009C34D8" w:rsidRDefault="00951908"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Incidence rate</w:t>
            </w:r>
          </w:p>
        </w:tc>
        <w:tc>
          <w:tcPr>
            <w:tcW w:w="2844" w:type="dxa"/>
            <w:vAlign w:val="center"/>
          </w:tcPr>
          <w:p w14:paraId="7C43152D" w14:textId="6B9DBD0D" w:rsidR="009C34D8" w:rsidRPr="009C34D8" w:rsidRDefault="00BA0DAD"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tc>
        <w:tc>
          <w:tcPr>
            <w:tcW w:w="3058" w:type="dxa"/>
            <w:vAlign w:val="center"/>
          </w:tcPr>
          <w:p w14:paraId="349052AA" w14:textId="46FE895B" w:rsidR="009C34D8" w:rsidRPr="009C34D8" w:rsidRDefault="00F23EDB"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N</w:t>
            </w:r>
            <w:r w:rsidRPr="00F23EDB">
              <w:rPr>
                <w:rFonts w:ascii="Arial" w:hAnsi="Arial" w:cs="Arial"/>
                <w:bCs/>
                <w:color w:val="000000"/>
                <w:sz w:val="20"/>
                <w:szCs w:val="20"/>
                <w:lang w:val="en-US"/>
              </w:rPr>
              <w:t>o national data sources on the annual number of strokes events (the number of stroke events includes new and recurrent strokes). An estimate by age group and sex is developed by the AIHW using unlinked hospital and deaths data</w:t>
            </w:r>
            <w:r>
              <w:rPr>
                <w:rStyle w:val="FootnoteReference"/>
                <w:rFonts w:ascii="Arial" w:hAnsi="Arial" w:cs="Arial"/>
                <w:bCs/>
                <w:color w:val="000000"/>
                <w:sz w:val="20"/>
                <w:szCs w:val="20"/>
                <w:lang w:val="en-US"/>
              </w:rPr>
              <w:footnoteReference w:id="4"/>
            </w:r>
            <w:r w:rsidR="00253F1F">
              <w:rPr>
                <w:rFonts w:ascii="Arial" w:hAnsi="Arial" w:cs="Arial"/>
                <w:bCs/>
                <w:color w:val="000000"/>
                <w:sz w:val="20"/>
                <w:szCs w:val="20"/>
                <w:lang w:val="en-US"/>
              </w:rPr>
              <w:t>.</w:t>
            </w:r>
          </w:p>
        </w:tc>
      </w:tr>
    </w:tbl>
    <w:p w14:paraId="4865D45C" w14:textId="77777777" w:rsidR="0008771F" w:rsidRDefault="0008771F" w:rsidP="00AA19D2">
      <w:pPr>
        <w:spacing w:after="60" w:line="276" w:lineRule="auto"/>
        <w:jc w:val="both"/>
        <w:rPr>
          <w:rFonts w:ascii="Arial" w:hAnsi="Arial" w:cs="Arial"/>
          <w:bCs/>
          <w:color w:val="000000"/>
          <w:lang w:val="en-US"/>
        </w:rPr>
      </w:pPr>
    </w:p>
    <w:p w14:paraId="17681E4B" w14:textId="77777777" w:rsidR="0008771F" w:rsidRDefault="0008771F" w:rsidP="00AA19D2">
      <w:pPr>
        <w:spacing w:after="60" w:line="276" w:lineRule="auto"/>
        <w:jc w:val="both"/>
        <w:rPr>
          <w:rFonts w:ascii="Arial" w:hAnsi="Arial" w:cs="Arial"/>
          <w:bCs/>
          <w:color w:val="000000"/>
          <w:lang w:val="en-US"/>
        </w:rPr>
      </w:pPr>
    </w:p>
    <w:p w14:paraId="3A490204" w14:textId="059099C7" w:rsidR="007B394B" w:rsidRPr="0001499B" w:rsidRDefault="007635BE" w:rsidP="00AA19D2">
      <w:pPr>
        <w:spacing w:after="60" w:line="276" w:lineRule="auto"/>
        <w:jc w:val="both"/>
        <w:rPr>
          <w:rFonts w:ascii="Arial" w:hAnsi="Arial" w:cs="Arial"/>
          <w:bCs/>
          <w:color w:val="000000"/>
        </w:rPr>
      </w:pPr>
      <w:r w:rsidRPr="007635BE">
        <w:rPr>
          <w:rFonts w:ascii="Arial" w:hAnsi="Arial" w:cs="Arial"/>
          <w:bCs/>
          <w:color w:val="000000"/>
          <w:lang w:val="en-US"/>
        </w:rPr>
        <w:t xml:space="preserve"> </w:t>
      </w:r>
    </w:p>
    <w:p w14:paraId="51629078" w14:textId="612096E0" w:rsidR="000011AB" w:rsidRPr="000011AB" w:rsidRDefault="000011AB" w:rsidP="00AA19D2">
      <w:pPr>
        <w:spacing w:after="60" w:line="276" w:lineRule="auto"/>
        <w:jc w:val="both"/>
        <w:rPr>
          <w:rFonts w:ascii="Arial" w:hAnsi="Arial" w:cs="Arial"/>
          <w:bCs/>
          <w:color w:val="000000"/>
          <w:lang w:val="en-US"/>
        </w:rPr>
      </w:pPr>
      <w:r>
        <w:rPr>
          <w:rFonts w:ascii="Arial" w:hAnsi="Arial" w:cs="Arial"/>
          <w:bCs/>
          <w:color w:val="000000"/>
          <w:lang w:val="en-US"/>
        </w:rPr>
        <w:t xml:space="preserve">a </w:t>
      </w:r>
      <w:r w:rsidRPr="000011AB">
        <w:rPr>
          <w:rFonts w:ascii="Arial" w:hAnsi="Arial" w:cs="Arial"/>
          <w:bCs/>
          <w:color w:val="000000"/>
          <w:lang w:val="en-US"/>
        </w:rPr>
        <w:t xml:space="preserve">“social determinants of health maps” like the US </w:t>
      </w:r>
      <w:r>
        <w:rPr>
          <w:rFonts w:ascii="Arial" w:hAnsi="Arial" w:cs="Arial"/>
          <w:bCs/>
          <w:color w:val="000000"/>
          <w:lang w:val="en-US"/>
        </w:rPr>
        <w:t xml:space="preserve">is not available </w:t>
      </w:r>
    </w:p>
    <w:p w14:paraId="2216281B" w14:textId="12F772D4" w:rsidR="00EE4C82" w:rsidRDefault="00EE4C82" w:rsidP="00AA19D2">
      <w:pPr>
        <w:spacing w:after="60" w:line="276" w:lineRule="auto"/>
        <w:jc w:val="both"/>
        <w:rPr>
          <w:rFonts w:ascii="Arial" w:hAnsi="Arial" w:cs="Arial"/>
          <w:b/>
          <w:color w:val="000000"/>
          <w:lang w:val="en-US"/>
        </w:rPr>
      </w:pPr>
    </w:p>
    <w:p w14:paraId="39FCE14B" w14:textId="1DDF29D9" w:rsidR="00EE4C82" w:rsidRDefault="00EE4C82" w:rsidP="00AA19D2">
      <w:pPr>
        <w:spacing w:after="60" w:line="276" w:lineRule="auto"/>
        <w:jc w:val="both"/>
        <w:rPr>
          <w:rFonts w:ascii="Arial" w:hAnsi="Arial" w:cs="Arial"/>
          <w:b/>
          <w:color w:val="000000"/>
          <w:lang w:val="en-US"/>
        </w:rPr>
      </w:pPr>
    </w:p>
    <w:p w14:paraId="15552DDF" w14:textId="7FCD74C9" w:rsidR="007B394B" w:rsidRDefault="007B394B" w:rsidP="00AA19D2">
      <w:pPr>
        <w:spacing w:after="60" w:line="276" w:lineRule="auto"/>
        <w:jc w:val="both"/>
        <w:rPr>
          <w:rFonts w:ascii="Arial" w:hAnsi="Arial" w:cs="Arial"/>
          <w:b/>
          <w:color w:val="000000"/>
          <w:lang w:val="en-US"/>
        </w:rPr>
      </w:pPr>
    </w:p>
    <w:p w14:paraId="08064CBE" w14:textId="78E05D23" w:rsidR="007B394B" w:rsidRPr="007B394B" w:rsidRDefault="007B394B" w:rsidP="00AA19D2">
      <w:pPr>
        <w:spacing w:after="60" w:line="276" w:lineRule="auto"/>
        <w:jc w:val="both"/>
        <w:rPr>
          <w:rFonts w:ascii="Arial" w:hAnsi="Arial" w:cs="Arial"/>
          <w:bCs/>
          <w:color w:val="000000"/>
          <w:lang w:val="en-US"/>
        </w:rPr>
      </w:pPr>
      <w:r w:rsidRPr="007B394B">
        <w:rPr>
          <w:rFonts w:ascii="Arial" w:hAnsi="Arial" w:cs="Arial"/>
          <w:bCs/>
          <w:color w:val="000000"/>
          <w:lang w:val="en-US"/>
        </w:rPr>
        <w:t>incidence and socioeconomic factors related</w:t>
      </w:r>
      <w:r>
        <w:rPr>
          <w:rFonts w:ascii="Arial" w:hAnsi="Arial" w:cs="Arial"/>
          <w:bCs/>
          <w:color w:val="000000"/>
          <w:lang w:val="en-US"/>
        </w:rPr>
        <w:t xml:space="preserve"> </w:t>
      </w:r>
      <w:r w:rsidRPr="007B394B">
        <w:rPr>
          <w:rFonts w:ascii="Arial" w:hAnsi="Arial" w:cs="Arial"/>
          <w:bCs/>
          <w:color w:val="000000"/>
          <w:lang w:val="en-US"/>
        </w:rPr>
        <w:t>to cardiovascular disease on a national level.</w:t>
      </w:r>
    </w:p>
    <w:p w14:paraId="7767FC25" w14:textId="6B411A67" w:rsidR="007B394B" w:rsidRDefault="007B394B" w:rsidP="00AA19D2">
      <w:pPr>
        <w:spacing w:after="60" w:line="276" w:lineRule="auto"/>
        <w:jc w:val="both"/>
        <w:rPr>
          <w:rFonts w:ascii="Arial" w:hAnsi="Arial" w:cs="Arial"/>
          <w:b/>
          <w:color w:val="000000"/>
          <w:lang w:val="en-US"/>
        </w:rPr>
      </w:pPr>
    </w:p>
    <w:p w14:paraId="3B9ECEE4" w14:textId="77777777" w:rsidR="007B394B" w:rsidRDefault="007B394B" w:rsidP="00AA19D2">
      <w:pPr>
        <w:spacing w:after="60" w:line="276" w:lineRule="auto"/>
        <w:jc w:val="both"/>
        <w:rPr>
          <w:rFonts w:ascii="Arial" w:hAnsi="Arial" w:cs="Arial"/>
          <w:b/>
          <w:color w:val="000000"/>
          <w:lang w:val="en-US"/>
        </w:rPr>
      </w:pPr>
    </w:p>
    <w:p w14:paraId="4B2DFEAE" w14:textId="77777777" w:rsidR="00302DB8" w:rsidRDefault="00302DB8" w:rsidP="00AA19D2">
      <w:pPr>
        <w:spacing w:after="60" w:line="276" w:lineRule="auto"/>
        <w:jc w:val="both"/>
        <w:rPr>
          <w:rFonts w:ascii="Arial" w:hAnsi="Arial" w:cs="Arial"/>
          <w:b/>
          <w:color w:val="000000"/>
          <w:lang w:val="en-US"/>
        </w:rPr>
      </w:pPr>
    </w:p>
    <w:p w14:paraId="0B83DB0E" w14:textId="0B87881A" w:rsidR="0092609E" w:rsidRPr="00D77407" w:rsidRDefault="001132F4" w:rsidP="00AA19D2">
      <w:pPr>
        <w:spacing w:after="60" w:line="276" w:lineRule="auto"/>
        <w:jc w:val="both"/>
        <w:rPr>
          <w:rFonts w:ascii="Arial" w:hAnsi="Arial" w:cs="Arial"/>
          <w:b/>
          <w:color w:val="000000"/>
          <w:lang w:val="en-US"/>
        </w:rPr>
      </w:pPr>
      <w:r w:rsidRPr="00D77407">
        <w:rPr>
          <w:rFonts w:ascii="Arial" w:hAnsi="Arial" w:cs="Arial"/>
          <w:b/>
          <w:color w:val="000000"/>
          <w:lang w:val="en-US"/>
        </w:rPr>
        <w:t>Data</w:t>
      </w:r>
    </w:p>
    <w:p w14:paraId="194EA7CB" w14:textId="77777777" w:rsidR="00AF3ECB" w:rsidRPr="00AF3ECB" w:rsidRDefault="00AF3ECB" w:rsidP="00AA19D2">
      <w:pPr>
        <w:spacing w:after="60" w:line="276" w:lineRule="auto"/>
        <w:jc w:val="both"/>
        <w:rPr>
          <w:rFonts w:ascii="Arial" w:hAnsi="Arial" w:cs="Arial"/>
          <w:color w:val="000000"/>
          <w:u w:val="single"/>
          <w:lang w:val="en-US"/>
        </w:rPr>
      </w:pPr>
      <w:r w:rsidRPr="00AF3ECB">
        <w:rPr>
          <w:rFonts w:ascii="Arial" w:hAnsi="Arial" w:cs="Arial"/>
          <w:color w:val="000000"/>
          <w:u w:val="single"/>
          <w:lang w:val="en-US"/>
        </w:rPr>
        <w:t>Australian Bureau of Statistics</w:t>
      </w:r>
    </w:p>
    <w:p w14:paraId="0A5877BB" w14:textId="0B74C24C" w:rsidR="001132F4" w:rsidRPr="001132F4" w:rsidRDefault="001132F4" w:rsidP="00AA19D2">
      <w:pPr>
        <w:spacing w:after="60" w:line="276" w:lineRule="auto"/>
        <w:jc w:val="both"/>
        <w:rPr>
          <w:rFonts w:ascii="Arial" w:hAnsi="Arial" w:cs="Arial"/>
          <w:color w:val="000000"/>
          <w:lang w:val="en-US"/>
        </w:rPr>
      </w:pPr>
      <w:r w:rsidRPr="001132F4">
        <w:rPr>
          <w:rFonts w:ascii="Arial" w:hAnsi="Arial" w:cs="Arial"/>
          <w:color w:val="000000"/>
          <w:lang w:val="en-US"/>
        </w:rPr>
        <w:lastRenderedPageBreak/>
        <w:t xml:space="preserve">Data </w:t>
      </w:r>
      <w:r w:rsidR="003D2056">
        <w:rPr>
          <w:rFonts w:ascii="Arial" w:hAnsi="Arial" w:cs="Arial"/>
          <w:color w:val="000000"/>
          <w:lang w:val="en-US"/>
        </w:rPr>
        <w:t xml:space="preserve">for the number of people with </w:t>
      </w:r>
      <w:r w:rsidR="00AF3ECB">
        <w:rPr>
          <w:rFonts w:ascii="Arial" w:hAnsi="Arial" w:cs="Arial"/>
          <w:color w:val="000000"/>
          <w:lang w:val="en-US"/>
        </w:rPr>
        <w:t xml:space="preserve">existing </w:t>
      </w:r>
      <w:r w:rsidR="003D2056">
        <w:rPr>
          <w:rFonts w:ascii="Arial" w:hAnsi="Arial" w:cs="Arial"/>
          <w:color w:val="000000"/>
          <w:lang w:val="en-US"/>
        </w:rPr>
        <w:t xml:space="preserve">stroke condition </w:t>
      </w:r>
      <w:r w:rsidRPr="001132F4">
        <w:rPr>
          <w:rFonts w:ascii="Arial" w:hAnsi="Arial" w:cs="Arial"/>
          <w:color w:val="000000"/>
          <w:lang w:val="en-US"/>
        </w:rPr>
        <w:t>is available</w:t>
      </w:r>
      <w:r w:rsidR="003D2056">
        <w:rPr>
          <w:rStyle w:val="FootnoteReference"/>
          <w:rFonts w:ascii="Arial" w:hAnsi="Arial" w:cs="Arial"/>
          <w:color w:val="000000"/>
          <w:lang w:val="en-US"/>
        </w:rPr>
        <w:footnoteReference w:id="5"/>
      </w:r>
      <w:r w:rsidRPr="001132F4">
        <w:rPr>
          <w:rFonts w:ascii="Arial" w:hAnsi="Arial" w:cs="Arial"/>
          <w:color w:val="000000"/>
          <w:lang w:val="en-US"/>
        </w:rPr>
        <w:t xml:space="preserve"> at States and Territories level.</w:t>
      </w:r>
    </w:p>
    <w:p w14:paraId="56827191" w14:textId="0535C2F8" w:rsidR="001132F4" w:rsidRDefault="00043F63" w:rsidP="00AA19D2">
      <w:pPr>
        <w:spacing w:after="60" w:line="276" w:lineRule="auto"/>
        <w:jc w:val="both"/>
        <w:rPr>
          <w:rFonts w:ascii="Arial" w:hAnsi="Arial" w:cs="Arial"/>
          <w:color w:val="000000"/>
          <w:lang w:val="en-US"/>
        </w:rPr>
      </w:pPr>
      <w:r>
        <w:rPr>
          <w:rFonts w:ascii="Arial" w:hAnsi="Arial" w:cs="Arial"/>
          <w:color w:val="000000"/>
          <w:lang w:val="en-US"/>
        </w:rPr>
        <w:t xml:space="preserve">Unlike US, not at county level </w:t>
      </w:r>
      <w:r w:rsidR="00534056">
        <w:rPr>
          <w:rFonts w:ascii="Arial" w:hAnsi="Arial" w:cs="Arial"/>
          <w:color w:val="000000"/>
          <w:lang w:val="en-US"/>
        </w:rPr>
        <w:t>within one year span.</w:t>
      </w:r>
    </w:p>
    <w:p w14:paraId="2254411B" w14:textId="366EE9CC" w:rsidR="00043F63" w:rsidRDefault="00043F63" w:rsidP="00AA19D2">
      <w:pPr>
        <w:spacing w:after="60" w:line="276" w:lineRule="auto"/>
        <w:jc w:val="both"/>
        <w:rPr>
          <w:rFonts w:ascii="Arial" w:hAnsi="Arial" w:cs="Arial"/>
          <w:color w:val="000000"/>
          <w:lang w:val="en-US"/>
        </w:rPr>
      </w:pPr>
    </w:p>
    <w:p w14:paraId="580BF84C" w14:textId="60D63AC9" w:rsidR="00043F63" w:rsidRDefault="00043F63" w:rsidP="00AA19D2">
      <w:pPr>
        <w:spacing w:after="60" w:line="276" w:lineRule="auto"/>
        <w:jc w:val="both"/>
        <w:rPr>
          <w:rFonts w:ascii="Arial" w:hAnsi="Arial" w:cs="Arial"/>
          <w:color w:val="000000"/>
          <w:lang w:val="en-US"/>
        </w:rPr>
      </w:pPr>
    </w:p>
    <w:p w14:paraId="159A2D1B" w14:textId="77777777" w:rsidR="00043F63" w:rsidRPr="001132F4" w:rsidRDefault="00043F63" w:rsidP="00AA19D2">
      <w:pPr>
        <w:spacing w:after="60" w:line="276" w:lineRule="auto"/>
        <w:jc w:val="both"/>
        <w:rPr>
          <w:rFonts w:ascii="Arial" w:hAnsi="Arial" w:cs="Arial"/>
          <w:color w:val="000000"/>
          <w:lang w:val="en-US"/>
        </w:rPr>
      </w:pPr>
    </w:p>
    <w:p w14:paraId="1D101C28" w14:textId="2FBE0559" w:rsidR="001132F4" w:rsidRPr="00AF3ECB" w:rsidRDefault="00AF3ECB" w:rsidP="00AA19D2">
      <w:pPr>
        <w:spacing w:after="60" w:line="276" w:lineRule="auto"/>
        <w:jc w:val="both"/>
        <w:rPr>
          <w:rFonts w:ascii="Arial" w:hAnsi="Arial" w:cs="Arial"/>
          <w:color w:val="000000"/>
          <w:u w:val="single"/>
          <w:lang w:val="en-US"/>
        </w:rPr>
      </w:pPr>
      <w:r w:rsidRPr="00AF3ECB">
        <w:rPr>
          <w:rFonts w:ascii="Arial" w:hAnsi="Arial" w:cs="Arial"/>
          <w:color w:val="000000"/>
          <w:u w:val="single"/>
          <w:lang w:val="en-US"/>
        </w:rPr>
        <w:t>Australian Institute of Health and Welfare (AIHW)</w:t>
      </w:r>
    </w:p>
    <w:p w14:paraId="575DB037" w14:textId="77777777" w:rsidR="00043F63" w:rsidRPr="00C4597C" w:rsidRDefault="00043F63" w:rsidP="00043F63">
      <w:pPr>
        <w:spacing w:after="60" w:line="276" w:lineRule="auto"/>
        <w:jc w:val="both"/>
        <w:rPr>
          <w:rFonts w:ascii="Arial" w:hAnsi="Arial" w:cs="Arial"/>
          <w:lang w:val="en-US"/>
        </w:rPr>
      </w:pPr>
    </w:p>
    <w:p w14:paraId="2648FA44" w14:textId="77777777" w:rsidR="00043F63" w:rsidRDefault="00043F63" w:rsidP="00043F63">
      <w:pPr>
        <w:spacing w:after="60" w:line="276" w:lineRule="auto"/>
        <w:jc w:val="both"/>
        <w:rPr>
          <w:rFonts w:ascii="Arial" w:hAnsi="Arial" w:cs="Arial"/>
        </w:rPr>
      </w:pPr>
    </w:p>
    <w:p w14:paraId="58B5C53D" w14:textId="77777777" w:rsidR="00043F63" w:rsidRDefault="00043F63" w:rsidP="00043F63">
      <w:pPr>
        <w:spacing w:after="60" w:line="276" w:lineRule="auto"/>
        <w:jc w:val="both"/>
        <w:rPr>
          <w:rFonts w:ascii="Arial" w:hAnsi="Arial" w:cs="Arial"/>
        </w:rPr>
      </w:pPr>
      <w:r>
        <w:rPr>
          <w:rFonts w:ascii="Arial" w:hAnsi="Arial" w:cs="Arial" w:hint="eastAsia"/>
        </w:rPr>
        <w:t>But</w:t>
      </w:r>
      <w:r>
        <w:rPr>
          <w:rFonts w:ascii="Arial" w:hAnsi="Arial" w:cs="Arial"/>
        </w:rPr>
        <w:t xml:space="preserve"> there is </w:t>
      </w:r>
      <w:r w:rsidRPr="00451C28">
        <w:rPr>
          <w:rFonts w:ascii="Arial" w:hAnsi="Arial" w:cs="Arial"/>
        </w:rPr>
        <w:t>Hospitalisations</w:t>
      </w:r>
      <w:r>
        <w:rPr>
          <w:rFonts w:ascii="Arial" w:hAnsi="Arial" w:cs="Arial"/>
        </w:rPr>
        <w:t xml:space="preserve"> rate of stroke</w:t>
      </w:r>
    </w:p>
    <w:p w14:paraId="27DFE320" w14:textId="47887C66" w:rsidR="00AF3ECB" w:rsidRDefault="00AF3ECB" w:rsidP="00AA19D2">
      <w:pPr>
        <w:spacing w:after="60" w:line="276" w:lineRule="auto"/>
        <w:jc w:val="both"/>
        <w:rPr>
          <w:rFonts w:ascii="Arial" w:hAnsi="Arial" w:cs="Arial"/>
          <w:color w:val="000000"/>
        </w:rPr>
      </w:pPr>
    </w:p>
    <w:p w14:paraId="5A192D8B" w14:textId="470DEE78" w:rsidR="00043F63" w:rsidRDefault="00B90089" w:rsidP="00AA19D2">
      <w:pPr>
        <w:spacing w:after="60" w:line="276" w:lineRule="auto"/>
        <w:jc w:val="both"/>
        <w:rPr>
          <w:rFonts w:ascii="Arial" w:hAnsi="Arial" w:cs="Arial"/>
          <w:color w:val="000000"/>
        </w:rPr>
      </w:pPr>
      <w:hyperlink r:id="rId20" w:history="1">
        <w:r w:rsidR="0087251F" w:rsidRPr="00756314">
          <w:rPr>
            <w:rStyle w:val="Hyperlink"/>
            <w:rFonts w:ascii="Arial" w:hAnsi="Arial" w:cs="Arial"/>
          </w:rPr>
          <w:t>https://www.aihw.gov.au/reports/heart-stroke-vascular-diseases/hsvd-facts/data</w:t>
        </w:r>
      </w:hyperlink>
    </w:p>
    <w:p w14:paraId="4F9E1B14" w14:textId="507BD90D" w:rsidR="0087251F" w:rsidRDefault="0087251F" w:rsidP="00AA19D2">
      <w:pPr>
        <w:spacing w:after="60" w:line="276" w:lineRule="auto"/>
        <w:jc w:val="both"/>
        <w:rPr>
          <w:rFonts w:ascii="Arial" w:hAnsi="Arial" w:cs="Arial"/>
          <w:color w:val="000000"/>
        </w:rPr>
      </w:pPr>
      <w:r>
        <w:rPr>
          <w:rFonts w:ascii="Arial" w:hAnsi="Arial" w:cs="Arial"/>
          <w:color w:val="000000"/>
        </w:rPr>
        <w:t xml:space="preserve">Stroke Death Rate: </w:t>
      </w:r>
      <w:r w:rsidRPr="0087251F">
        <w:rPr>
          <w:rFonts w:ascii="Arial" w:hAnsi="Arial" w:cs="Arial"/>
          <w:color w:val="000000"/>
        </w:rPr>
        <w:t>Stroke deaths, by sex, 1980–2019</w:t>
      </w:r>
      <w:r w:rsidR="00632A09">
        <w:rPr>
          <w:rFonts w:ascii="Arial" w:hAnsi="Arial" w:cs="Arial"/>
          <w:color w:val="000000"/>
        </w:rPr>
        <w:t>, at national level</w:t>
      </w:r>
    </w:p>
    <w:p w14:paraId="1028567F" w14:textId="77777777" w:rsidR="005B40C6" w:rsidRPr="005B40C6" w:rsidRDefault="005B40C6" w:rsidP="005B40C6">
      <w:pPr>
        <w:spacing w:after="60" w:line="276" w:lineRule="auto"/>
        <w:jc w:val="both"/>
        <w:rPr>
          <w:rFonts w:ascii="Arial" w:hAnsi="Arial" w:cs="Arial"/>
          <w:color w:val="000000"/>
          <w:lang w:val="en-US"/>
        </w:rPr>
      </w:pPr>
      <w:r w:rsidRPr="005B40C6">
        <w:rPr>
          <w:rFonts w:ascii="Arial" w:hAnsi="Arial" w:cs="Arial"/>
          <w:color w:val="000000"/>
          <w:lang w:val="en-US"/>
        </w:rPr>
        <w:t>In 2019, stroke death rates:</w:t>
      </w:r>
    </w:p>
    <w:p w14:paraId="4DB640C6" w14:textId="77777777" w:rsidR="005B40C6"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t>were similar for males and females (age-</w:t>
      </w:r>
      <w:proofErr w:type="spellStart"/>
      <w:r w:rsidRPr="005B40C6">
        <w:rPr>
          <w:rFonts w:ascii="Arial" w:hAnsi="Arial" w:cs="Arial"/>
          <w:color w:val="000000"/>
          <w:lang w:val="en-US"/>
        </w:rPr>
        <w:t>standardised</w:t>
      </w:r>
      <w:proofErr w:type="spellEnd"/>
      <w:r w:rsidRPr="005B40C6">
        <w:rPr>
          <w:rFonts w:ascii="Arial" w:hAnsi="Arial" w:cs="Arial"/>
          <w:color w:val="000000"/>
          <w:lang w:val="en-US"/>
        </w:rPr>
        <w:t xml:space="preserve"> rates of 24 and 25 per 100,000 population)</w:t>
      </w:r>
    </w:p>
    <w:p w14:paraId="63DFCF5C" w14:textId="77777777" w:rsidR="005B40C6"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t>were higher for males than females in each age group, except for 85 and over, where rates were higher among females than males (969 and 739 per 100,000 population)</w:t>
      </w:r>
    </w:p>
    <w:p w14:paraId="1929C373" w14:textId="3465BB68" w:rsidR="0087251F"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t>increased with age, with over half (54%) of all stroke deaths occurring in those aged 85 and over, where stroke death rates were 4 times as high for males and 6 times as high for females aged 75–84 (179 and 172 per 100,000 population) .</w:t>
      </w:r>
    </w:p>
    <w:p w14:paraId="7F1B0E6C" w14:textId="435AFB95" w:rsidR="005B40C6" w:rsidRDefault="005B40C6" w:rsidP="005B40C6">
      <w:pPr>
        <w:spacing w:after="60" w:line="276" w:lineRule="auto"/>
        <w:jc w:val="both"/>
        <w:rPr>
          <w:rFonts w:ascii="Arial" w:hAnsi="Arial" w:cs="Arial"/>
          <w:color w:val="000000"/>
          <w:lang w:val="en-US"/>
        </w:rPr>
      </w:pPr>
    </w:p>
    <w:p w14:paraId="14726B82" w14:textId="44D9E20C" w:rsidR="005B40C6" w:rsidRPr="005B40C6" w:rsidRDefault="005B40C6" w:rsidP="005B40C6">
      <w:pPr>
        <w:spacing w:after="60" w:line="276" w:lineRule="auto"/>
        <w:jc w:val="both"/>
        <w:rPr>
          <w:rFonts w:ascii="Arial" w:hAnsi="Arial" w:cs="Arial"/>
          <w:b/>
          <w:color w:val="000000"/>
          <w:lang w:val="en-US"/>
        </w:rPr>
      </w:pPr>
      <w:r w:rsidRPr="005B40C6">
        <w:rPr>
          <w:rFonts w:ascii="Arial" w:hAnsi="Arial" w:cs="Arial"/>
          <w:b/>
          <w:color w:val="000000"/>
          <w:lang w:val="en-US"/>
        </w:rPr>
        <w:t xml:space="preserve">analysis </w:t>
      </w:r>
      <w:r w:rsidRPr="005B40C6">
        <w:rPr>
          <w:rFonts w:ascii="Arial" w:hAnsi="Arial" w:cs="Arial" w:hint="eastAsia"/>
          <w:b/>
          <w:color w:val="000000"/>
          <w:lang w:val="en-US"/>
        </w:rPr>
        <w:t>o</w:t>
      </w:r>
      <w:r w:rsidRPr="005B40C6">
        <w:rPr>
          <w:rFonts w:ascii="Arial" w:hAnsi="Arial" w:cs="Arial"/>
          <w:b/>
          <w:color w:val="000000"/>
          <w:lang w:val="en-US"/>
        </w:rPr>
        <w:t>n stroke patients’ profile</w:t>
      </w:r>
    </w:p>
    <w:p w14:paraId="71ACD761" w14:textId="7B2ADE3E" w:rsidR="00043F63" w:rsidRDefault="005B40C6" w:rsidP="00AA19D2">
      <w:pPr>
        <w:spacing w:after="60" w:line="276" w:lineRule="auto"/>
        <w:jc w:val="both"/>
        <w:rPr>
          <w:rFonts w:ascii="Arial" w:hAnsi="Arial" w:cs="Arial"/>
          <w:color w:val="000000"/>
          <w:lang w:val="en-US"/>
        </w:rPr>
      </w:pPr>
      <w:r>
        <w:rPr>
          <w:rFonts w:ascii="Arial" w:hAnsi="Arial" w:cs="Arial"/>
          <w:color w:val="000000"/>
          <w:lang w:val="en-US"/>
        </w:rPr>
        <w:t>T</w:t>
      </w:r>
      <w:r w:rsidR="006C0AC2">
        <w:rPr>
          <w:rFonts w:ascii="Arial" w:hAnsi="Arial" w:cs="Arial"/>
          <w:color w:val="000000"/>
          <w:lang w:val="en-US"/>
        </w:rPr>
        <w:t xml:space="preserve">here are many information about </w:t>
      </w:r>
      <w:r w:rsidR="006C0AC2" w:rsidRPr="006C0AC2">
        <w:rPr>
          <w:rFonts w:ascii="Arial" w:hAnsi="Arial" w:cs="Arial"/>
          <w:color w:val="000000"/>
          <w:lang w:val="en-US"/>
        </w:rPr>
        <w:t>static analysis</w:t>
      </w:r>
      <w:r w:rsidR="006C0AC2">
        <w:rPr>
          <w:rFonts w:ascii="Arial" w:hAnsi="Arial" w:cs="Arial"/>
          <w:color w:val="000000"/>
          <w:lang w:val="en-US"/>
        </w:rPr>
        <w:t xml:space="preserve"> </w:t>
      </w:r>
      <w:r w:rsidR="006C0AC2">
        <w:rPr>
          <w:rFonts w:ascii="Arial" w:hAnsi="Arial" w:cs="Arial" w:hint="eastAsia"/>
          <w:color w:val="000000"/>
          <w:lang w:val="en-US"/>
        </w:rPr>
        <w:t>o</w:t>
      </w:r>
      <w:r w:rsidR="006C0AC2">
        <w:rPr>
          <w:rFonts w:ascii="Arial" w:hAnsi="Arial" w:cs="Arial"/>
          <w:color w:val="000000"/>
          <w:lang w:val="en-US"/>
        </w:rPr>
        <w:t xml:space="preserve">n </w:t>
      </w:r>
      <w:r w:rsidR="0087251F">
        <w:rPr>
          <w:rFonts w:ascii="Arial" w:hAnsi="Arial" w:cs="Arial"/>
          <w:color w:val="000000"/>
          <w:lang w:val="en-US"/>
        </w:rPr>
        <w:t xml:space="preserve">stroke </w:t>
      </w:r>
      <w:r w:rsidR="006C0AC2">
        <w:rPr>
          <w:rFonts w:ascii="Arial" w:hAnsi="Arial" w:cs="Arial"/>
          <w:color w:val="000000"/>
          <w:lang w:val="en-US"/>
        </w:rPr>
        <w:t xml:space="preserve">patients’ profile such as age, gender, </w:t>
      </w:r>
      <w:proofErr w:type="gramStart"/>
      <w:r w:rsidR="006C0AC2" w:rsidRPr="006C0AC2">
        <w:rPr>
          <w:rFonts w:ascii="Arial" w:hAnsi="Arial" w:cs="Arial"/>
          <w:color w:val="000000"/>
          <w:lang w:val="en-US"/>
        </w:rPr>
        <w:t>Socioeconomic</w:t>
      </w:r>
      <w:proofErr w:type="gramEnd"/>
      <w:r w:rsidR="006C0AC2" w:rsidRPr="006C0AC2">
        <w:rPr>
          <w:rFonts w:ascii="Arial" w:hAnsi="Arial" w:cs="Arial"/>
          <w:color w:val="000000"/>
          <w:lang w:val="en-US"/>
        </w:rPr>
        <w:t xml:space="preserve"> </w:t>
      </w:r>
      <w:r w:rsidR="006C0AC2">
        <w:rPr>
          <w:rFonts w:ascii="Arial" w:hAnsi="Arial" w:cs="Arial"/>
          <w:color w:val="000000"/>
          <w:lang w:val="en-US"/>
        </w:rPr>
        <w:t xml:space="preserve">status and </w:t>
      </w:r>
      <w:r w:rsidR="006C0AC2" w:rsidRPr="006C0AC2">
        <w:rPr>
          <w:rFonts w:ascii="Arial" w:hAnsi="Arial" w:cs="Arial"/>
          <w:color w:val="000000"/>
          <w:lang w:val="en-US"/>
        </w:rPr>
        <w:t>Remoteness area</w:t>
      </w:r>
    </w:p>
    <w:p w14:paraId="542C5473" w14:textId="3798641C" w:rsidR="00043F63" w:rsidRDefault="00043F63" w:rsidP="00AA19D2">
      <w:pPr>
        <w:spacing w:after="60" w:line="276" w:lineRule="auto"/>
        <w:jc w:val="both"/>
        <w:rPr>
          <w:rFonts w:ascii="Arial" w:hAnsi="Arial" w:cs="Arial"/>
          <w:color w:val="000000"/>
          <w:lang w:val="en-US"/>
        </w:rPr>
      </w:pPr>
    </w:p>
    <w:p w14:paraId="6C4556B8" w14:textId="0FED8BEA" w:rsidR="00043F63" w:rsidRDefault="00043F63" w:rsidP="00AA19D2">
      <w:pPr>
        <w:spacing w:after="60" w:line="276" w:lineRule="auto"/>
        <w:jc w:val="both"/>
        <w:rPr>
          <w:rFonts w:ascii="Arial" w:hAnsi="Arial" w:cs="Arial"/>
          <w:color w:val="000000"/>
          <w:lang w:val="en-US"/>
        </w:rPr>
      </w:pPr>
    </w:p>
    <w:p w14:paraId="271D5279" w14:textId="608FEED9" w:rsidR="00043F63" w:rsidRPr="00043F63" w:rsidRDefault="00043F63" w:rsidP="00AA19D2">
      <w:pPr>
        <w:spacing w:after="60" w:line="276" w:lineRule="auto"/>
        <w:jc w:val="both"/>
        <w:rPr>
          <w:rFonts w:ascii="Arial" w:hAnsi="Arial" w:cs="Arial"/>
          <w:b/>
          <w:color w:val="000000"/>
          <w:lang w:val="en-US"/>
        </w:rPr>
      </w:pPr>
      <w:r w:rsidRPr="00043F63">
        <w:rPr>
          <w:rFonts w:ascii="Arial" w:hAnsi="Arial" w:cs="Arial"/>
          <w:b/>
          <w:color w:val="000000"/>
          <w:lang w:val="en-US"/>
        </w:rPr>
        <w:t>Limitations</w:t>
      </w:r>
    </w:p>
    <w:p w14:paraId="04F00186" w14:textId="0ACBAF9D" w:rsidR="00043F63" w:rsidRPr="00043F63" w:rsidRDefault="00043F63" w:rsidP="00043F63">
      <w:pPr>
        <w:spacing w:after="60" w:line="276" w:lineRule="auto"/>
        <w:jc w:val="both"/>
        <w:rPr>
          <w:rFonts w:ascii="Arial" w:hAnsi="Arial" w:cs="Arial"/>
          <w:color w:val="000000"/>
          <w:u w:val="single"/>
          <w:lang w:val="en-US"/>
        </w:rPr>
      </w:pPr>
      <w:r w:rsidRPr="00043F63">
        <w:rPr>
          <w:rFonts w:ascii="Arial" w:hAnsi="Arial" w:cs="Arial"/>
          <w:color w:val="000000"/>
          <w:u w:val="single"/>
          <w:lang w:val="en-US"/>
        </w:rPr>
        <w:t>Aboriginal an</w:t>
      </w:r>
      <w:r>
        <w:rPr>
          <w:rFonts w:ascii="Arial" w:hAnsi="Arial" w:cs="Arial"/>
          <w:color w:val="000000"/>
          <w:u w:val="single"/>
          <w:lang w:val="en-US"/>
        </w:rPr>
        <w:t>d Torres Strait Islander people</w:t>
      </w:r>
    </w:p>
    <w:p w14:paraId="6467D2BA" w14:textId="06771E0B" w:rsidR="00AF3ECB" w:rsidRPr="001132F4" w:rsidRDefault="00043F63" w:rsidP="00043F63">
      <w:pPr>
        <w:spacing w:after="60" w:line="276" w:lineRule="auto"/>
        <w:jc w:val="both"/>
        <w:rPr>
          <w:rFonts w:ascii="Arial" w:hAnsi="Arial" w:cs="Arial"/>
          <w:color w:val="000000"/>
          <w:lang w:val="en-US"/>
        </w:rPr>
      </w:pPr>
      <w:r w:rsidRPr="00043F63">
        <w:rPr>
          <w:rFonts w:ascii="Arial" w:hAnsi="Arial" w:cs="Arial"/>
          <w:color w:val="000000"/>
          <w:lang w:val="en-US"/>
        </w:rPr>
        <w:t>Limited national information on the occurrence of stroke is available for the Indigenous population, with under-identification in hospital and death data</w:t>
      </w:r>
    </w:p>
    <w:p w14:paraId="6C5A57E5" w14:textId="60EAE74C" w:rsidR="00451C28" w:rsidRDefault="00451C28" w:rsidP="00AA19D2">
      <w:pPr>
        <w:spacing w:after="60" w:line="276" w:lineRule="auto"/>
        <w:jc w:val="both"/>
        <w:rPr>
          <w:rFonts w:ascii="Arial" w:hAnsi="Arial" w:cs="Arial"/>
        </w:rPr>
      </w:pPr>
    </w:p>
    <w:p w14:paraId="70E8903F" w14:textId="77777777" w:rsidR="002046B6" w:rsidRPr="002046B6" w:rsidRDefault="002046B6" w:rsidP="002046B6">
      <w:pPr>
        <w:spacing w:after="60" w:line="276" w:lineRule="auto"/>
        <w:jc w:val="both"/>
        <w:rPr>
          <w:rFonts w:ascii="Arial" w:hAnsi="Arial" w:cs="Arial"/>
        </w:rPr>
      </w:pPr>
      <w:r w:rsidRPr="002046B6">
        <w:rPr>
          <w:rFonts w:ascii="Arial" w:hAnsi="Arial" w:cs="Arial"/>
        </w:rPr>
        <w:lastRenderedPageBreak/>
        <w:t>Current gaps relating to the health of people with heart, stroke and vascular disease include:</w:t>
      </w:r>
    </w:p>
    <w:p w14:paraId="0EDB0D35" w14:textId="7F3B5DA2" w:rsidR="002046B6" w:rsidRPr="002046B6" w:rsidRDefault="002046B6" w:rsidP="002046B6">
      <w:pPr>
        <w:pStyle w:val="ListParagraph"/>
        <w:numPr>
          <w:ilvl w:val="0"/>
          <w:numId w:val="27"/>
        </w:numPr>
        <w:spacing w:after="60" w:line="276" w:lineRule="auto"/>
        <w:jc w:val="both"/>
        <w:rPr>
          <w:rFonts w:ascii="Arial" w:hAnsi="Arial" w:cs="Arial"/>
        </w:rPr>
      </w:pPr>
      <w:r w:rsidRPr="002046B6">
        <w:rPr>
          <w:rFonts w:ascii="Arial" w:hAnsi="Arial" w:cs="Arial"/>
        </w:rPr>
        <w:t>national, comparable and reportable data on primary health care activity and outcomes</w:t>
      </w:r>
    </w:p>
    <w:p w14:paraId="04966AD9" w14:textId="4A42B7AC" w:rsidR="002046B6" w:rsidRPr="002046B6" w:rsidRDefault="002046B6" w:rsidP="002046B6">
      <w:pPr>
        <w:pStyle w:val="ListParagraph"/>
        <w:numPr>
          <w:ilvl w:val="0"/>
          <w:numId w:val="27"/>
        </w:numPr>
        <w:spacing w:after="60" w:line="276" w:lineRule="auto"/>
        <w:jc w:val="both"/>
        <w:rPr>
          <w:rFonts w:ascii="Arial" w:hAnsi="Arial" w:cs="Arial"/>
        </w:rPr>
      </w:pPr>
      <w:r w:rsidRPr="002046B6">
        <w:rPr>
          <w:rFonts w:ascii="Arial" w:hAnsi="Arial" w:cs="Arial"/>
        </w:rPr>
        <w:t>person-centred data, including social and economic factors that affect health and patient pathways through the health system, across jurisdictional boundaries and between sectors</w:t>
      </w:r>
    </w:p>
    <w:p w14:paraId="198DA9FA" w14:textId="381C5AF8" w:rsidR="002046B6" w:rsidRPr="00EE4C82" w:rsidRDefault="00EE4C82" w:rsidP="002046B6">
      <w:pPr>
        <w:pStyle w:val="ListParagraph"/>
        <w:numPr>
          <w:ilvl w:val="0"/>
          <w:numId w:val="27"/>
        </w:numPr>
        <w:spacing w:after="60" w:line="276" w:lineRule="auto"/>
        <w:jc w:val="both"/>
        <w:rPr>
          <w:rFonts w:ascii="Arial" w:hAnsi="Arial" w:cs="Arial"/>
          <w:color w:val="C00000"/>
        </w:rPr>
      </w:pPr>
      <w:r w:rsidRPr="00EE4C82">
        <w:rPr>
          <w:rFonts w:ascii="Arial" w:hAnsi="Arial" w:cs="Arial"/>
          <w:color w:val="C00000"/>
        </w:rPr>
        <w:t xml:space="preserve">scarce </w:t>
      </w:r>
      <w:r w:rsidR="002046B6" w:rsidRPr="00EE4C82">
        <w:rPr>
          <w:rFonts w:ascii="Arial" w:hAnsi="Arial" w:cs="Arial"/>
          <w:color w:val="C00000"/>
        </w:rPr>
        <w:t>information on some population groups, including Aboriginal and</w:t>
      </w:r>
      <w:r w:rsidRPr="00EE4C82">
        <w:rPr>
          <w:rFonts w:ascii="Arial" w:hAnsi="Arial" w:cs="Arial"/>
          <w:color w:val="C00000"/>
        </w:rPr>
        <w:t xml:space="preserve"> Torres Strait Islander people,</w:t>
      </w:r>
    </w:p>
    <w:p w14:paraId="6ABE9690" w14:textId="0ADB1E17" w:rsidR="002046B6" w:rsidRPr="00EE4C82" w:rsidRDefault="002046B6" w:rsidP="002046B6">
      <w:pPr>
        <w:pStyle w:val="ListParagraph"/>
        <w:numPr>
          <w:ilvl w:val="0"/>
          <w:numId w:val="27"/>
        </w:numPr>
        <w:spacing w:after="60" w:line="276" w:lineRule="auto"/>
        <w:jc w:val="both"/>
        <w:rPr>
          <w:rFonts w:ascii="Arial" w:hAnsi="Arial" w:cs="Arial"/>
          <w:color w:val="C00000"/>
        </w:rPr>
      </w:pPr>
      <w:r w:rsidRPr="00EE4C82">
        <w:rPr>
          <w:rFonts w:ascii="Arial" w:hAnsi="Arial" w:cs="Arial"/>
          <w:color w:val="C00000"/>
        </w:rPr>
        <w:t>data for smaller geographical areas to identify variations in health status and care by location</w:t>
      </w:r>
    </w:p>
    <w:p w14:paraId="2EB8393C" w14:textId="290F59D9" w:rsidR="00451C28" w:rsidRPr="002046B6" w:rsidRDefault="002046B6" w:rsidP="002046B6">
      <w:pPr>
        <w:pStyle w:val="ListParagraph"/>
        <w:numPr>
          <w:ilvl w:val="0"/>
          <w:numId w:val="27"/>
        </w:numPr>
        <w:spacing w:after="60" w:line="276" w:lineRule="auto"/>
        <w:jc w:val="both"/>
        <w:rPr>
          <w:rFonts w:ascii="Arial" w:hAnsi="Arial" w:cs="Arial"/>
        </w:rPr>
      </w:pPr>
      <w:r w:rsidRPr="002046B6">
        <w:rPr>
          <w:rFonts w:ascii="Arial" w:hAnsi="Arial" w:cs="Arial"/>
        </w:rPr>
        <w:t>indicators of health system safety and quality, including outcomes of interventions and patient rated outcome and experience measures.</w:t>
      </w:r>
    </w:p>
    <w:p w14:paraId="58206E67" w14:textId="0AA77B0E" w:rsidR="002046B6" w:rsidRDefault="002046B6" w:rsidP="00AA19D2">
      <w:pPr>
        <w:spacing w:after="60" w:line="276" w:lineRule="auto"/>
        <w:jc w:val="both"/>
        <w:rPr>
          <w:rFonts w:ascii="Arial" w:hAnsi="Arial" w:cs="Arial"/>
          <w:u w:val="single"/>
        </w:rPr>
      </w:pPr>
    </w:p>
    <w:p w14:paraId="562883F4" w14:textId="5D7CD24F" w:rsidR="002046B6" w:rsidRDefault="002046B6" w:rsidP="00AA19D2">
      <w:pPr>
        <w:spacing w:after="60" w:line="276" w:lineRule="auto"/>
        <w:jc w:val="both"/>
        <w:rPr>
          <w:rFonts w:ascii="Arial" w:hAnsi="Arial" w:cs="Arial"/>
          <w:u w:val="single"/>
        </w:rPr>
      </w:pPr>
    </w:p>
    <w:p w14:paraId="189D0F99" w14:textId="77777777" w:rsidR="002046B6" w:rsidRDefault="002046B6" w:rsidP="00AA19D2">
      <w:pPr>
        <w:spacing w:after="60" w:line="276" w:lineRule="auto"/>
        <w:jc w:val="both"/>
        <w:rPr>
          <w:rFonts w:ascii="Arial" w:hAnsi="Arial" w:cs="Arial"/>
          <w:u w:val="single"/>
        </w:rPr>
      </w:pPr>
    </w:p>
    <w:p w14:paraId="5E740431" w14:textId="77777777" w:rsidR="00043F63" w:rsidRPr="00E731B6" w:rsidRDefault="00043F63" w:rsidP="00AA19D2">
      <w:pPr>
        <w:spacing w:after="60" w:line="276" w:lineRule="auto"/>
        <w:jc w:val="both"/>
        <w:rPr>
          <w:rFonts w:ascii="Arial" w:hAnsi="Arial" w:cs="Arial"/>
          <w:u w:val="single"/>
        </w:rPr>
      </w:pPr>
    </w:p>
    <w:p w14:paraId="57948A81" w14:textId="52B6E3B7" w:rsidR="00C4597C" w:rsidRDefault="00C4597C" w:rsidP="00AA19D2">
      <w:pPr>
        <w:spacing w:after="60" w:line="276" w:lineRule="auto"/>
        <w:jc w:val="both"/>
        <w:rPr>
          <w:rFonts w:ascii="Arial" w:hAnsi="Arial" w:cs="Arial"/>
        </w:rPr>
      </w:pPr>
      <w:r>
        <w:rPr>
          <w:rFonts w:ascii="Arial" w:hAnsi="Arial" w:cs="Arial"/>
        </w:rPr>
        <w:t xml:space="preserve">Australian Institute of Health and Welfare (AIHW) </w:t>
      </w:r>
      <w:hyperlink r:id="rId21" w:history="1">
        <w:r w:rsidRPr="002E1459">
          <w:rPr>
            <w:rStyle w:val="Hyperlink"/>
            <w:rFonts w:ascii="Arial" w:hAnsi="Arial" w:cs="Arial"/>
          </w:rPr>
          <w:t>https://www.aihw.gov.au/reports/heart-stroke-vascular-diseases/hsvd-facts/contents/heart-stroke-and-vascular-disease-and-subtypes/stroke</w:t>
        </w:r>
      </w:hyperlink>
      <w:r>
        <w:rPr>
          <w:rFonts w:ascii="Arial" w:hAnsi="Arial" w:cs="Arial" w:hint="eastAsia"/>
        </w:rPr>
        <w:t>：</w:t>
      </w:r>
    </w:p>
    <w:p w14:paraId="4D4AC7E2" w14:textId="48E3123A" w:rsidR="005961BE" w:rsidRDefault="005961BE" w:rsidP="00AA19D2">
      <w:pPr>
        <w:spacing w:after="60" w:line="276" w:lineRule="auto"/>
        <w:jc w:val="both"/>
        <w:rPr>
          <w:rFonts w:ascii="Arial" w:hAnsi="Arial" w:cs="Arial"/>
        </w:rPr>
      </w:pPr>
    </w:p>
    <w:p w14:paraId="7357536C" w14:textId="78283936" w:rsidR="00451C28" w:rsidRDefault="00451C28" w:rsidP="00AA19D2">
      <w:pPr>
        <w:spacing w:after="60" w:line="276" w:lineRule="auto"/>
        <w:jc w:val="both"/>
        <w:rPr>
          <w:rFonts w:ascii="Arial" w:hAnsi="Arial" w:cs="Arial"/>
        </w:rPr>
      </w:pPr>
    </w:p>
    <w:p w14:paraId="43E9776C" w14:textId="188B2AD8" w:rsidR="00563F7E" w:rsidRDefault="00563F7E" w:rsidP="00AA19D2">
      <w:pPr>
        <w:spacing w:after="60" w:line="276" w:lineRule="auto"/>
        <w:jc w:val="both"/>
        <w:rPr>
          <w:rFonts w:ascii="Arial" w:hAnsi="Arial" w:cs="Arial"/>
        </w:rPr>
      </w:pPr>
      <w:r w:rsidRPr="00563F7E">
        <w:rPr>
          <w:rFonts w:ascii="Arial" w:hAnsi="Arial" w:cs="Arial"/>
          <w:b/>
          <w:bCs/>
        </w:rPr>
        <w:t>AIHW</w:t>
      </w:r>
      <w:r>
        <w:rPr>
          <w:rFonts w:ascii="Arial" w:hAnsi="Arial" w:cs="Arial"/>
        </w:rPr>
        <w:t xml:space="preserve">: </w:t>
      </w:r>
      <w:r w:rsidRPr="00563F7E">
        <w:rPr>
          <w:rFonts w:ascii="Arial" w:hAnsi="Arial" w:cs="Arial"/>
        </w:rPr>
        <w:t>aihw.gov.au/reports/heart-stroke-vascular-diseases/hsvd-facts/contents/data-gaps-and-opportunities</w:t>
      </w:r>
    </w:p>
    <w:p w14:paraId="3A66723B" w14:textId="07392791" w:rsidR="00563F7E" w:rsidRDefault="00563F7E" w:rsidP="00AA19D2">
      <w:pPr>
        <w:spacing w:after="60" w:line="276" w:lineRule="auto"/>
        <w:jc w:val="both"/>
        <w:rPr>
          <w:rFonts w:ascii="Arial" w:hAnsi="Arial" w:cs="Arial"/>
        </w:rPr>
      </w:pPr>
    </w:p>
    <w:p w14:paraId="36AF88E5" w14:textId="77777777" w:rsidR="00563F7E" w:rsidRDefault="00563F7E" w:rsidP="00AA19D2">
      <w:pPr>
        <w:spacing w:after="60" w:line="276" w:lineRule="auto"/>
        <w:jc w:val="both"/>
        <w:rPr>
          <w:rFonts w:ascii="Arial" w:hAnsi="Arial" w:cs="Arial"/>
        </w:rPr>
      </w:pPr>
    </w:p>
    <w:p w14:paraId="18D58679" w14:textId="52949052" w:rsidR="00451C28" w:rsidRDefault="00451C28" w:rsidP="00AA19D2">
      <w:pPr>
        <w:spacing w:after="60" w:line="276" w:lineRule="auto"/>
        <w:jc w:val="both"/>
        <w:rPr>
          <w:rFonts w:ascii="Arial" w:hAnsi="Arial" w:cs="Arial"/>
        </w:rPr>
      </w:pPr>
    </w:p>
    <w:p w14:paraId="287174C1" w14:textId="77777777" w:rsidR="00451C28" w:rsidRDefault="00451C28" w:rsidP="00AA19D2">
      <w:pPr>
        <w:spacing w:after="60" w:line="276" w:lineRule="auto"/>
        <w:jc w:val="both"/>
        <w:rPr>
          <w:rFonts w:ascii="Arial" w:hAnsi="Arial" w:cs="Arial"/>
        </w:rPr>
      </w:pPr>
    </w:p>
    <w:p w14:paraId="12E99DE1" w14:textId="1A457671" w:rsidR="002B718C" w:rsidRDefault="002B718C" w:rsidP="00AA19D2">
      <w:pPr>
        <w:spacing w:after="60" w:line="276" w:lineRule="auto"/>
        <w:jc w:val="both"/>
        <w:rPr>
          <w:rFonts w:ascii="Arial" w:hAnsi="Arial" w:cs="Arial"/>
        </w:rPr>
      </w:pPr>
      <w:r>
        <w:rPr>
          <w:rFonts w:ascii="Arial" w:hAnsi="Arial" w:cs="Arial"/>
        </w:rPr>
        <w:t xml:space="preserve">3 </w:t>
      </w:r>
      <w:r>
        <w:rPr>
          <w:rFonts w:ascii="Arial" w:hAnsi="Arial" w:cs="Arial" w:hint="eastAsia"/>
        </w:rPr>
        <w:t>considerations</w:t>
      </w:r>
      <w:r>
        <w:rPr>
          <w:rFonts w:ascii="Arial" w:hAnsi="Arial" w:cs="Arial"/>
        </w:rPr>
        <w:t>:</w:t>
      </w:r>
    </w:p>
    <w:p w14:paraId="769372D9" w14:textId="77777777" w:rsidR="0001499B" w:rsidRDefault="0001499B" w:rsidP="00AA19D2">
      <w:pPr>
        <w:spacing w:after="60" w:line="276" w:lineRule="auto"/>
        <w:jc w:val="both"/>
        <w:rPr>
          <w:rFonts w:ascii="Arial" w:hAnsi="Arial" w:cs="Arial"/>
        </w:rPr>
      </w:pPr>
      <w:r>
        <w:rPr>
          <w:rFonts w:ascii="Arial" w:hAnsi="Arial" w:cs="Arial"/>
        </w:rPr>
        <w:t>1</w:t>
      </w:r>
    </w:p>
    <w:p w14:paraId="0BBFE48D" w14:textId="662CBE7F" w:rsidR="00420DA6" w:rsidRDefault="005B542A" w:rsidP="00AA19D2">
      <w:pPr>
        <w:spacing w:after="60" w:line="276" w:lineRule="auto"/>
        <w:jc w:val="both"/>
        <w:rPr>
          <w:rFonts w:ascii="Arial" w:hAnsi="Arial" w:cs="Arial"/>
        </w:rPr>
      </w:pPr>
      <w:r>
        <w:rPr>
          <w:rFonts w:ascii="Arial" w:hAnsi="Arial" w:cs="Arial"/>
        </w:rPr>
        <w:t>Results may be h</w:t>
      </w:r>
      <w:r w:rsidR="0098098C">
        <w:rPr>
          <w:rFonts w:ascii="Arial" w:hAnsi="Arial" w:cs="Arial"/>
        </w:rPr>
        <w:t xml:space="preserve">eavily skewed towards </w:t>
      </w:r>
      <w:r w:rsidR="00420DA6">
        <w:rPr>
          <w:rFonts w:ascii="Arial" w:hAnsi="Arial" w:cs="Arial"/>
        </w:rPr>
        <w:t>few</w:t>
      </w:r>
      <w:r w:rsidR="0098098C">
        <w:rPr>
          <w:rFonts w:ascii="Arial" w:hAnsi="Arial" w:cs="Arial"/>
        </w:rPr>
        <w:t xml:space="preserve"> </w:t>
      </w:r>
      <w:r w:rsidR="00420DA6">
        <w:rPr>
          <w:rFonts w:ascii="Arial" w:hAnsi="Arial" w:cs="Arial"/>
        </w:rPr>
        <w:t>s</w:t>
      </w:r>
      <w:r w:rsidR="0098098C">
        <w:rPr>
          <w:rFonts w:ascii="Arial" w:hAnsi="Arial" w:cs="Arial"/>
        </w:rPr>
        <w:t>tate</w:t>
      </w:r>
      <w:r w:rsidR="00420DA6">
        <w:rPr>
          <w:rFonts w:ascii="Arial" w:hAnsi="Arial" w:cs="Arial"/>
        </w:rPr>
        <w:t>s</w:t>
      </w:r>
      <w:r w:rsidR="0001499B">
        <w:rPr>
          <w:rFonts w:ascii="Arial" w:hAnsi="Arial" w:cs="Arial"/>
        </w:rPr>
        <w:t xml:space="preserve"> such </w:t>
      </w:r>
      <w:r w:rsidR="00420DA6">
        <w:rPr>
          <w:rFonts w:ascii="Arial" w:hAnsi="Arial" w:cs="Arial"/>
        </w:rPr>
        <w:t>as New South Wales and Victoria whose population takes up more than half of the total population of Australia.</w:t>
      </w:r>
    </w:p>
    <w:p w14:paraId="7BB9DA46" w14:textId="77777777" w:rsidR="00420DA6" w:rsidRDefault="0001499B" w:rsidP="00AA19D2">
      <w:pPr>
        <w:spacing w:after="60" w:line="276" w:lineRule="auto"/>
        <w:jc w:val="both"/>
        <w:rPr>
          <w:rFonts w:ascii="Arial" w:hAnsi="Arial" w:cs="Arial"/>
        </w:rPr>
      </w:pPr>
      <w:r>
        <w:rPr>
          <w:rFonts w:ascii="Arial" w:hAnsi="Arial" w:cs="Arial"/>
        </w:rPr>
        <w:t xml:space="preserve">Texas </w:t>
      </w:r>
      <w:bookmarkStart w:id="24" w:name="_GoBack"/>
      <w:bookmarkEnd w:id="24"/>
    </w:p>
    <w:p w14:paraId="407C4E0C" w14:textId="752E263A" w:rsidR="003071D4" w:rsidRDefault="0001499B" w:rsidP="00AA19D2">
      <w:pPr>
        <w:spacing w:after="60" w:line="276" w:lineRule="auto"/>
        <w:jc w:val="both"/>
        <w:rPr>
          <w:rFonts w:ascii="Arial" w:hAnsi="Arial" w:cs="Arial"/>
        </w:rPr>
      </w:pPr>
      <w:r>
        <w:rPr>
          <w:rFonts w:ascii="Arial" w:hAnsi="Arial" w:cs="Arial"/>
        </w:rPr>
        <w:t xml:space="preserve">while the number of </w:t>
      </w:r>
      <w:r w:rsidR="00463BA3">
        <w:rPr>
          <w:rFonts w:ascii="Arial" w:hAnsi="Arial" w:cs="Arial"/>
        </w:rPr>
        <w:t>observations</w:t>
      </w:r>
      <w:r>
        <w:rPr>
          <w:rFonts w:ascii="Arial" w:hAnsi="Arial" w:cs="Arial"/>
        </w:rPr>
        <w:t xml:space="preserve"> may be scarce for other states</w:t>
      </w:r>
      <w:r w:rsidR="005B542A">
        <w:rPr>
          <w:rFonts w:ascii="Arial" w:hAnsi="Arial" w:cs="Arial"/>
        </w:rPr>
        <w:t>.</w:t>
      </w:r>
    </w:p>
    <w:p w14:paraId="08D1DE76" w14:textId="764FFA8E" w:rsidR="0001499B" w:rsidRDefault="0001499B" w:rsidP="00AA19D2">
      <w:pPr>
        <w:spacing w:after="60" w:line="276" w:lineRule="auto"/>
        <w:jc w:val="both"/>
        <w:rPr>
          <w:rFonts w:ascii="Arial" w:hAnsi="Arial" w:cs="Arial"/>
        </w:rPr>
      </w:pPr>
    </w:p>
    <w:p w14:paraId="754C016F" w14:textId="7FDFF63B" w:rsidR="0001499B" w:rsidRDefault="0001499B" w:rsidP="00AA19D2">
      <w:pPr>
        <w:spacing w:after="60" w:line="276" w:lineRule="auto"/>
        <w:jc w:val="both"/>
        <w:rPr>
          <w:rFonts w:ascii="Arial" w:hAnsi="Arial" w:cs="Arial"/>
        </w:rPr>
      </w:pPr>
    </w:p>
    <w:p w14:paraId="4DF63FD3" w14:textId="7AFB6E5F" w:rsidR="0001499B" w:rsidRDefault="0001499B" w:rsidP="00AA19D2">
      <w:pPr>
        <w:spacing w:after="60" w:line="276" w:lineRule="auto"/>
        <w:jc w:val="both"/>
        <w:rPr>
          <w:rFonts w:ascii="Arial" w:hAnsi="Arial" w:cs="Arial"/>
        </w:rPr>
      </w:pPr>
    </w:p>
    <w:p w14:paraId="1AC621DC" w14:textId="2D0C07AF" w:rsidR="0001499B" w:rsidRDefault="0001499B" w:rsidP="00AA19D2">
      <w:pPr>
        <w:spacing w:after="60" w:line="276" w:lineRule="auto"/>
        <w:jc w:val="both"/>
        <w:rPr>
          <w:rFonts w:ascii="Arial" w:hAnsi="Arial" w:cs="Arial"/>
        </w:rPr>
      </w:pPr>
      <w:r>
        <w:rPr>
          <w:rFonts w:ascii="Arial" w:hAnsi="Arial" w:cs="Arial"/>
        </w:rPr>
        <w:t xml:space="preserve">2 </w:t>
      </w:r>
    </w:p>
    <w:p w14:paraId="701D1572" w14:textId="5AC66904" w:rsidR="00F162DB" w:rsidRDefault="00F162DB" w:rsidP="00AA19D2">
      <w:pPr>
        <w:spacing w:after="60" w:line="276" w:lineRule="auto"/>
        <w:jc w:val="both"/>
        <w:rPr>
          <w:rFonts w:ascii="Arial" w:hAnsi="Arial" w:cs="Arial"/>
        </w:rPr>
      </w:pPr>
      <w:r>
        <w:rPr>
          <w:rFonts w:ascii="Arial" w:hAnsi="Arial" w:cs="Arial"/>
        </w:rPr>
        <w:lastRenderedPageBreak/>
        <w:t xml:space="preserve">Just choose one features to represent </w:t>
      </w:r>
      <w:r w:rsidRPr="0001499B">
        <w:rPr>
          <w:rFonts w:ascii="Arial" w:hAnsi="Arial" w:cs="Arial"/>
        </w:rPr>
        <w:t>socioeconomic</w:t>
      </w:r>
      <w:r>
        <w:rPr>
          <w:rFonts w:ascii="Arial" w:hAnsi="Arial" w:cs="Arial"/>
        </w:rPr>
        <w:t xml:space="preserve"> aspect to prevent the collinearity.</w:t>
      </w:r>
    </w:p>
    <w:p w14:paraId="08B7B25F" w14:textId="77777777" w:rsidR="00F162DB" w:rsidRDefault="00F162DB" w:rsidP="00AA19D2">
      <w:pPr>
        <w:spacing w:after="60" w:line="276" w:lineRule="auto"/>
        <w:jc w:val="both"/>
        <w:rPr>
          <w:rFonts w:ascii="Arial" w:hAnsi="Arial" w:cs="Arial"/>
        </w:rPr>
      </w:pPr>
    </w:p>
    <w:p w14:paraId="170237A9" w14:textId="77777777" w:rsidR="00F162DB" w:rsidRDefault="00F162DB" w:rsidP="00AA19D2">
      <w:pPr>
        <w:spacing w:after="60" w:line="276" w:lineRule="auto"/>
        <w:jc w:val="both"/>
        <w:rPr>
          <w:rFonts w:ascii="Arial" w:hAnsi="Arial" w:cs="Arial"/>
        </w:rPr>
      </w:pPr>
    </w:p>
    <w:p w14:paraId="5D70892F" w14:textId="77777777" w:rsidR="00F162DB" w:rsidRDefault="00F162DB" w:rsidP="00AA19D2">
      <w:pPr>
        <w:spacing w:after="60" w:line="276" w:lineRule="auto"/>
        <w:jc w:val="both"/>
        <w:rPr>
          <w:rFonts w:ascii="Arial" w:hAnsi="Arial" w:cs="Arial"/>
        </w:rPr>
      </w:pPr>
    </w:p>
    <w:p w14:paraId="4F900A21" w14:textId="77777777" w:rsidR="00F162DB" w:rsidRDefault="00F162DB" w:rsidP="00AA19D2">
      <w:pPr>
        <w:spacing w:after="60" w:line="276" w:lineRule="auto"/>
        <w:jc w:val="both"/>
        <w:rPr>
          <w:rFonts w:ascii="Arial" w:hAnsi="Arial" w:cs="Arial"/>
        </w:rPr>
      </w:pPr>
      <w:r>
        <w:rPr>
          <w:rFonts w:ascii="Arial" w:hAnsi="Arial" w:cs="Arial"/>
        </w:rPr>
        <w:t>3</w:t>
      </w:r>
    </w:p>
    <w:p w14:paraId="0EDA2D37" w14:textId="1FDE6D0B" w:rsidR="0001499B" w:rsidRDefault="00B80B6F" w:rsidP="00AA19D2">
      <w:pPr>
        <w:spacing w:after="60" w:line="276" w:lineRule="auto"/>
        <w:jc w:val="both"/>
        <w:rPr>
          <w:rFonts w:ascii="Arial" w:hAnsi="Arial" w:cs="Arial"/>
        </w:rPr>
      </w:pPr>
      <w:r>
        <w:rPr>
          <w:rFonts w:ascii="Arial" w:hAnsi="Arial" w:cs="Arial"/>
        </w:rPr>
        <w:t>Whether having h</w:t>
      </w:r>
      <w:r w:rsidR="0001499B">
        <w:rPr>
          <w:rFonts w:ascii="Arial" w:hAnsi="Arial" w:cs="Arial"/>
        </w:rPr>
        <w:t xml:space="preserve">ealth insurance </w:t>
      </w:r>
      <w:r>
        <w:rPr>
          <w:rFonts w:ascii="Arial" w:hAnsi="Arial" w:cs="Arial"/>
        </w:rPr>
        <w:t>coverage may</w:t>
      </w:r>
      <w:r w:rsidR="0001499B">
        <w:rPr>
          <w:rFonts w:ascii="Arial" w:hAnsi="Arial" w:cs="Arial"/>
        </w:rPr>
        <w:t xml:space="preserve"> not </w:t>
      </w:r>
      <w:r>
        <w:rPr>
          <w:rFonts w:ascii="Arial" w:hAnsi="Arial" w:cs="Arial"/>
        </w:rPr>
        <w:t xml:space="preserve">be </w:t>
      </w:r>
      <w:r w:rsidR="0001499B">
        <w:rPr>
          <w:rFonts w:ascii="Arial" w:hAnsi="Arial" w:cs="Arial"/>
        </w:rPr>
        <w:t xml:space="preserve">a </w:t>
      </w:r>
      <w:r>
        <w:rPr>
          <w:rFonts w:ascii="Arial" w:hAnsi="Arial" w:cs="Arial"/>
        </w:rPr>
        <w:t xml:space="preserve">good </w:t>
      </w:r>
      <w:r w:rsidR="0001499B" w:rsidRPr="0001499B">
        <w:rPr>
          <w:rFonts w:ascii="Arial" w:hAnsi="Arial" w:cs="Arial"/>
        </w:rPr>
        <w:t>socioeconomic</w:t>
      </w:r>
      <w:r w:rsidR="0001499B">
        <w:rPr>
          <w:rFonts w:ascii="Arial" w:hAnsi="Arial" w:cs="Arial"/>
        </w:rPr>
        <w:t xml:space="preserve"> variable as all the Australians are covered by the Medicare healthcare system</w:t>
      </w:r>
      <w:r w:rsidR="002376BA">
        <w:rPr>
          <w:rFonts w:ascii="Arial" w:hAnsi="Arial" w:cs="Arial"/>
        </w:rPr>
        <w:t>, therefore people are less incentive to purchase additional commercial health insurance.</w:t>
      </w:r>
    </w:p>
    <w:p w14:paraId="24EEF39B" w14:textId="7E043707" w:rsidR="0001499B" w:rsidRDefault="0001499B" w:rsidP="00AA19D2">
      <w:pPr>
        <w:spacing w:after="60" w:line="276" w:lineRule="auto"/>
        <w:jc w:val="both"/>
        <w:rPr>
          <w:rFonts w:ascii="Arial" w:hAnsi="Arial" w:cs="Arial"/>
        </w:rPr>
      </w:pPr>
    </w:p>
    <w:p w14:paraId="0710BE95" w14:textId="1676C495" w:rsidR="0001499B" w:rsidRPr="0001499B" w:rsidRDefault="0001499B" w:rsidP="00AA19D2">
      <w:pPr>
        <w:spacing w:after="60" w:line="276" w:lineRule="auto"/>
        <w:jc w:val="both"/>
      </w:pPr>
      <w:r>
        <w:rPr>
          <w:rFonts w:ascii="Arial" w:hAnsi="Arial" w:cs="Arial"/>
        </w:rPr>
        <w:t xml:space="preserve">. </w:t>
      </w:r>
    </w:p>
    <w:p w14:paraId="3792C72C" w14:textId="14EFAB25" w:rsidR="003071D4" w:rsidRPr="000F5065" w:rsidRDefault="003071D4" w:rsidP="00AA19D2">
      <w:pPr>
        <w:spacing w:after="60" w:line="276" w:lineRule="auto"/>
        <w:jc w:val="both"/>
        <w:rPr>
          <w:rFonts w:ascii="Arial" w:hAnsi="Arial" w:cs="Arial"/>
        </w:rPr>
      </w:pPr>
    </w:p>
    <w:p w14:paraId="49855AD8" w14:textId="4D3008B2" w:rsidR="003071D4" w:rsidRPr="000F5065" w:rsidRDefault="003071D4" w:rsidP="00AA19D2">
      <w:pPr>
        <w:spacing w:after="60" w:line="276" w:lineRule="auto"/>
        <w:jc w:val="both"/>
        <w:rPr>
          <w:rFonts w:ascii="Arial" w:hAnsi="Arial" w:cs="Arial"/>
        </w:rPr>
      </w:pPr>
    </w:p>
    <w:p w14:paraId="46CA782B" w14:textId="6070EBDA" w:rsidR="00273B97" w:rsidRPr="000F5065" w:rsidRDefault="00273B97" w:rsidP="00AA19D2">
      <w:pPr>
        <w:spacing w:after="60" w:line="276" w:lineRule="auto"/>
        <w:jc w:val="both"/>
        <w:rPr>
          <w:rFonts w:ascii="Arial" w:hAnsi="Arial" w:cs="Arial"/>
        </w:rPr>
      </w:pPr>
    </w:p>
    <w:p w14:paraId="6714E90D" w14:textId="283D9647" w:rsidR="00273B97" w:rsidRPr="000F5065" w:rsidRDefault="00273B97" w:rsidP="00AA19D2">
      <w:pPr>
        <w:spacing w:after="60" w:line="276" w:lineRule="auto"/>
        <w:jc w:val="both"/>
        <w:rPr>
          <w:rFonts w:ascii="Arial" w:hAnsi="Arial" w:cs="Arial"/>
        </w:rPr>
      </w:pPr>
    </w:p>
    <w:p w14:paraId="0F71A8F1" w14:textId="166AEBE9" w:rsidR="00273B97" w:rsidRPr="000F5065" w:rsidRDefault="00273B97" w:rsidP="00AA19D2">
      <w:pPr>
        <w:spacing w:after="60" w:line="276" w:lineRule="auto"/>
        <w:jc w:val="both"/>
        <w:rPr>
          <w:rFonts w:ascii="Arial" w:hAnsi="Arial" w:cs="Arial"/>
        </w:rPr>
      </w:pPr>
    </w:p>
    <w:p w14:paraId="1EE912A1" w14:textId="6E7C5AD1" w:rsidR="00273B97" w:rsidRPr="000F5065" w:rsidRDefault="00273B97" w:rsidP="00AA19D2">
      <w:pPr>
        <w:spacing w:after="60" w:line="276" w:lineRule="auto"/>
        <w:jc w:val="both"/>
        <w:rPr>
          <w:rFonts w:ascii="Arial" w:hAnsi="Arial" w:cs="Arial"/>
        </w:rPr>
      </w:pPr>
    </w:p>
    <w:p w14:paraId="33B4E3D6" w14:textId="3D954F66" w:rsidR="00273B97" w:rsidRPr="000F5065" w:rsidRDefault="00273B97" w:rsidP="00AA19D2">
      <w:pPr>
        <w:spacing w:after="60" w:line="276" w:lineRule="auto"/>
        <w:jc w:val="both"/>
        <w:rPr>
          <w:rFonts w:ascii="Arial" w:hAnsi="Arial" w:cs="Arial"/>
        </w:rPr>
      </w:pPr>
    </w:p>
    <w:p w14:paraId="5CE5348C" w14:textId="77777777" w:rsidR="0099325C" w:rsidRDefault="0099325C" w:rsidP="00AA19D2">
      <w:pPr>
        <w:jc w:val="both"/>
        <w:rPr>
          <w:rFonts w:ascii="Arial" w:hAnsi="Arial" w:cs="Arial"/>
        </w:rPr>
      </w:pPr>
    </w:p>
    <w:p w14:paraId="7062EFC4" w14:textId="77777777" w:rsidR="0099325C" w:rsidRDefault="0099325C" w:rsidP="00AA19D2">
      <w:pPr>
        <w:jc w:val="both"/>
        <w:rPr>
          <w:rFonts w:ascii="Arial" w:hAnsi="Arial" w:cs="Arial"/>
        </w:rPr>
      </w:pPr>
    </w:p>
    <w:p w14:paraId="58660372" w14:textId="77777777" w:rsidR="0099325C" w:rsidRDefault="0099325C" w:rsidP="00AA19D2">
      <w:pPr>
        <w:jc w:val="both"/>
        <w:rPr>
          <w:rFonts w:ascii="Arial" w:hAnsi="Arial" w:cs="Arial"/>
        </w:rPr>
      </w:pPr>
    </w:p>
    <w:p w14:paraId="2413E0E9" w14:textId="1E95157C" w:rsidR="0099325C" w:rsidRDefault="0099325C" w:rsidP="00AA19D2">
      <w:pPr>
        <w:jc w:val="both"/>
        <w:rPr>
          <w:rFonts w:ascii="Arial" w:hAnsi="Arial" w:cs="Arial"/>
        </w:rPr>
      </w:pPr>
      <w:r>
        <w:rPr>
          <w:rFonts w:ascii="Arial" w:hAnsi="Arial" w:cs="Arial"/>
        </w:rPr>
        <w:br w:type="page"/>
      </w:r>
    </w:p>
    <w:p w14:paraId="5CC3AC0F" w14:textId="359F4E9B" w:rsidR="003071D4" w:rsidRPr="000F5065" w:rsidRDefault="00814039" w:rsidP="00E4327D">
      <w:pPr>
        <w:pStyle w:val="Heading1"/>
        <w:numPr>
          <w:ilvl w:val="0"/>
          <w:numId w:val="0"/>
        </w:numPr>
      </w:pPr>
      <w:bookmarkStart w:id="25" w:name="_Toc113370904"/>
      <w:r w:rsidRPr="000F5065">
        <w:lastRenderedPageBreak/>
        <w:t>Appendix A – Technical Analysis</w:t>
      </w:r>
      <w:bookmarkEnd w:id="25"/>
    </w:p>
    <w:p w14:paraId="412E9F10" w14:textId="213C6E5D" w:rsidR="00E4327D" w:rsidRPr="00E4327D" w:rsidRDefault="00E4327D" w:rsidP="00AA19D2">
      <w:pPr>
        <w:spacing w:after="60" w:line="276" w:lineRule="auto"/>
        <w:jc w:val="both"/>
        <w:rPr>
          <w:rFonts w:ascii="Arial" w:hAnsi="Arial" w:cs="Arial"/>
          <w:b/>
          <w:bCs/>
        </w:rPr>
      </w:pPr>
      <w:r w:rsidRPr="00E4327D">
        <w:rPr>
          <w:rFonts w:ascii="Arial" w:hAnsi="Arial" w:cs="Arial"/>
          <w:b/>
          <w:bCs/>
        </w:rPr>
        <w:t>Examination on Linearity</w:t>
      </w:r>
    </w:p>
    <w:p w14:paraId="0ADB4517" w14:textId="073C5A3B" w:rsidR="00814039" w:rsidRDefault="00516A9D" w:rsidP="00AA19D2">
      <w:pPr>
        <w:spacing w:after="60" w:line="276" w:lineRule="auto"/>
        <w:jc w:val="both"/>
        <w:rPr>
          <w:rFonts w:ascii="Arial" w:hAnsi="Arial" w:cs="Arial"/>
        </w:rPr>
      </w:pPr>
      <w:r>
        <w:rPr>
          <w:rFonts w:ascii="Arial" w:hAnsi="Arial" w:cs="Arial"/>
        </w:rPr>
        <w:t xml:space="preserve">In addition to the fitting summary, </w:t>
      </w:r>
      <w:r w:rsidR="00E121E4">
        <w:rPr>
          <w:rFonts w:ascii="Arial" w:hAnsi="Arial" w:cs="Arial"/>
        </w:rPr>
        <w:t>the residual</w:t>
      </w:r>
      <w:r w:rsidR="00FE28DC">
        <w:rPr>
          <w:rFonts w:ascii="Arial" w:hAnsi="Arial" w:cs="Arial"/>
        </w:rPr>
        <w:t xml:space="preserve"> plot</w:t>
      </w:r>
      <w:r>
        <w:rPr>
          <w:rFonts w:ascii="Arial" w:hAnsi="Arial" w:cs="Arial"/>
        </w:rPr>
        <w:t xml:space="preserve"> </w:t>
      </w:r>
      <w:r w:rsidR="00E121E4">
        <w:rPr>
          <w:rFonts w:ascii="Arial" w:hAnsi="Arial" w:cs="Arial"/>
        </w:rPr>
        <w:t>is</w:t>
      </w:r>
      <w:r w:rsidR="00FE28DC">
        <w:rPr>
          <w:rFonts w:ascii="Arial" w:hAnsi="Arial" w:cs="Arial"/>
        </w:rPr>
        <w:t xml:space="preserve"> used </w:t>
      </w:r>
      <w:r>
        <w:rPr>
          <w:rFonts w:ascii="Arial" w:hAnsi="Arial" w:cs="Arial"/>
        </w:rPr>
        <w:t>to examine the suitability of the linear</w:t>
      </w:r>
      <w:r w:rsidR="00E121E4">
        <w:rPr>
          <w:rFonts w:ascii="Arial" w:hAnsi="Arial" w:cs="Arial"/>
        </w:rPr>
        <w:t xml:space="preserve"> assumption for the</w:t>
      </w:r>
      <w:r>
        <w:rPr>
          <w:rFonts w:ascii="Arial" w:hAnsi="Arial" w:cs="Arial"/>
        </w:rPr>
        <w:t xml:space="preserve"> regression model.</w:t>
      </w:r>
    </w:p>
    <w:p w14:paraId="6DD3399C" w14:textId="31A73B3A" w:rsidR="00516A9D" w:rsidRDefault="00516A9D" w:rsidP="00946FE8">
      <w:pPr>
        <w:spacing w:after="60" w:line="276" w:lineRule="auto"/>
        <w:ind w:left="-426"/>
        <w:jc w:val="center"/>
        <w:rPr>
          <w:rFonts w:ascii="Arial" w:hAnsi="Arial" w:cs="Arial"/>
        </w:rPr>
      </w:pPr>
      <w:r w:rsidRPr="00B8491D">
        <w:rPr>
          <w:rFonts w:ascii="Arial" w:hAnsi="Arial" w:cs="Arial"/>
          <w:noProof/>
          <w:lang w:val="en-US"/>
        </w:rPr>
        <w:drawing>
          <wp:inline distT="0" distB="0" distL="0" distR="0" wp14:anchorId="5BE27604" wp14:editId="505DEF2E">
            <wp:extent cx="4079019" cy="255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0167"/>
                    <a:stretch/>
                  </pic:blipFill>
                  <pic:spPr bwMode="auto">
                    <a:xfrm>
                      <a:off x="0" y="0"/>
                      <a:ext cx="4100144" cy="2569672"/>
                    </a:xfrm>
                    <a:prstGeom prst="rect">
                      <a:avLst/>
                    </a:prstGeom>
                    <a:ln>
                      <a:noFill/>
                    </a:ln>
                    <a:extLst>
                      <a:ext uri="{53640926-AAD7-44D8-BBD7-CCE9431645EC}">
                        <a14:shadowObscured xmlns:a14="http://schemas.microsoft.com/office/drawing/2010/main"/>
                      </a:ext>
                    </a:extLst>
                  </pic:spPr>
                </pic:pic>
              </a:graphicData>
            </a:graphic>
          </wp:inline>
        </w:drawing>
      </w:r>
    </w:p>
    <w:p w14:paraId="5F53E9EC" w14:textId="524DDD56" w:rsidR="00E121E4" w:rsidRDefault="00CA4B36" w:rsidP="00AA19D2">
      <w:pPr>
        <w:spacing w:after="60" w:line="276" w:lineRule="auto"/>
        <w:jc w:val="both"/>
        <w:rPr>
          <w:rFonts w:ascii="Arial" w:hAnsi="Arial" w:cs="Arial"/>
        </w:rPr>
      </w:pPr>
      <w:r>
        <w:rPr>
          <w:rFonts w:ascii="Arial" w:hAnsi="Arial" w:cs="Arial"/>
        </w:rPr>
        <w:t xml:space="preserve">Based on the </w:t>
      </w:r>
      <w:r w:rsidRPr="00B8491D">
        <w:rPr>
          <w:rFonts w:ascii="Arial" w:hAnsi="Arial" w:cs="Arial"/>
        </w:rPr>
        <w:t>residuals vs. fit</w:t>
      </w:r>
      <w:r>
        <w:rPr>
          <w:rFonts w:ascii="Arial" w:hAnsi="Arial" w:cs="Arial"/>
        </w:rPr>
        <w:t xml:space="preserve">ted plot, </w:t>
      </w:r>
      <w:r w:rsidR="00946FE8">
        <w:rPr>
          <w:rFonts w:ascii="Arial" w:hAnsi="Arial" w:cs="Arial"/>
        </w:rPr>
        <w:t xml:space="preserve">although </w:t>
      </w:r>
      <w:r w:rsidR="00946FE8" w:rsidRPr="00E121E4">
        <w:rPr>
          <w:rFonts w:ascii="Arial" w:hAnsi="Arial" w:cs="Arial"/>
        </w:rPr>
        <w:t>the spread of the residuals seem</w:t>
      </w:r>
      <w:r w:rsidR="00946FE8">
        <w:rPr>
          <w:rFonts w:ascii="Arial" w:hAnsi="Arial" w:cs="Arial"/>
        </w:rPr>
        <w:t>ed</w:t>
      </w:r>
      <w:r w:rsidR="00946FE8" w:rsidRPr="00E121E4">
        <w:rPr>
          <w:rFonts w:ascii="Arial" w:hAnsi="Arial" w:cs="Arial"/>
        </w:rPr>
        <w:t xml:space="preserve"> to be increasing</w:t>
      </w:r>
      <w:r w:rsidR="00946FE8">
        <w:rPr>
          <w:rFonts w:ascii="Arial" w:hAnsi="Arial" w:cs="Arial" w:hint="eastAsia"/>
        </w:rPr>
        <w:t xml:space="preserve"> to</w:t>
      </w:r>
      <w:r w:rsidR="00946FE8">
        <w:rPr>
          <w:rFonts w:ascii="Arial" w:hAnsi="Arial" w:cs="Arial"/>
        </w:rPr>
        <w:t>wards</w:t>
      </w:r>
      <w:r w:rsidR="00946FE8" w:rsidRPr="00E121E4">
        <w:rPr>
          <w:rFonts w:ascii="Arial" w:hAnsi="Arial" w:cs="Arial"/>
        </w:rPr>
        <w:t xml:space="preserve"> the right on the </w:t>
      </w:r>
      <w:r w:rsidR="00946FE8">
        <w:rPr>
          <w:rFonts w:ascii="Arial" w:hAnsi="Arial" w:cs="Arial"/>
        </w:rPr>
        <w:t xml:space="preserve">horizontal </w:t>
      </w:r>
      <w:r w:rsidR="00946FE8" w:rsidRPr="00E121E4">
        <w:rPr>
          <w:rFonts w:ascii="Arial" w:hAnsi="Arial" w:cs="Arial"/>
        </w:rPr>
        <w:t>axis</w:t>
      </w:r>
      <w:r w:rsidR="00946FE8">
        <w:rPr>
          <w:rFonts w:ascii="Arial" w:hAnsi="Arial" w:cs="Arial"/>
        </w:rPr>
        <w:t xml:space="preserve">, </w:t>
      </w:r>
      <w:r>
        <w:rPr>
          <w:rFonts w:ascii="Arial" w:hAnsi="Arial" w:cs="Arial"/>
        </w:rPr>
        <w:t>the residuals</w:t>
      </w:r>
      <w:r w:rsidR="00670755">
        <w:rPr>
          <w:rFonts w:ascii="Arial" w:hAnsi="Arial" w:cs="Arial"/>
        </w:rPr>
        <w:t xml:space="preserve"> roughly scattered around 0 without any patterns</w:t>
      </w:r>
      <w:r w:rsidR="00946FE8">
        <w:rPr>
          <w:rFonts w:ascii="Arial" w:hAnsi="Arial" w:cs="Arial"/>
        </w:rPr>
        <w:t>.</w:t>
      </w:r>
    </w:p>
    <w:p w14:paraId="4A5DFB0B" w14:textId="2888C657" w:rsidR="00E121E4" w:rsidRDefault="00946FE8" w:rsidP="00AA19D2">
      <w:pPr>
        <w:spacing w:after="60" w:line="276" w:lineRule="auto"/>
        <w:jc w:val="both"/>
        <w:rPr>
          <w:rFonts w:ascii="Arial" w:hAnsi="Arial" w:cs="Arial"/>
        </w:rPr>
      </w:pPr>
      <w:r>
        <w:rPr>
          <w:rFonts w:ascii="Arial" w:hAnsi="Arial" w:cs="Arial"/>
        </w:rPr>
        <w:t xml:space="preserve">Overall, </w:t>
      </w:r>
      <w:r w:rsidRPr="00946FE8">
        <w:rPr>
          <w:rFonts w:ascii="Arial" w:hAnsi="Arial" w:cs="Arial"/>
        </w:rPr>
        <w:t xml:space="preserve">linearity </w:t>
      </w:r>
      <w:r>
        <w:rPr>
          <w:rFonts w:ascii="Arial" w:hAnsi="Arial" w:cs="Arial"/>
        </w:rPr>
        <w:t>assumption appears to be reasonable for the regression model to predict the stroke death rate.</w:t>
      </w:r>
    </w:p>
    <w:p w14:paraId="21D4345F" w14:textId="77777777" w:rsidR="00E121E4" w:rsidRDefault="00E121E4" w:rsidP="00AA19D2">
      <w:pPr>
        <w:spacing w:after="60" w:line="276" w:lineRule="auto"/>
        <w:jc w:val="both"/>
        <w:rPr>
          <w:rFonts w:ascii="Arial" w:hAnsi="Arial" w:cs="Arial"/>
        </w:rPr>
      </w:pPr>
    </w:p>
    <w:p w14:paraId="3A90A20A" w14:textId="77777777" w:rsidR="00670755" w:rsidRDefault="00670755" w:rsidP="00AA19D2">
      <w:pPr>
        <w:spacing w:after="60" w:line="276" w:lineRule="auto"/>
        <w:jc w:val="both"/>
        <w:rPr>
          <w:rFonts w:ascii="Arial" w:hAnsi="Arial" w:cs="Arial"/>
        </w:rPr>
      </w:pPr>
    </w:p>
    <w:p w14:paraId="477DABD0" w14:textId="77777777" w:rsidR="00670755" w:rsidRDefault="00670755" w:rsidP="00AA19D2">
      <w:pPr>
        <w:spacing w:after="60" w:line="276" w:lineRule="auto"/>
        <w:jc w:val="both"/>
        <w:rPr>
          <w:rFonts w:ascii="Arial" w:hAnsi="Arial" w:cs="Arial"/>
        </w:rPr>
      </w:pPr>
    </w:p>
    <w:p w14:paraId="0154F2B2" w14:textId="32EF3636" w:rsidR="00516A9D" w:rsidRDefault="00516A9D" w:rsidP="00AA19D2">
      <w:pPr>
        <w:spacing w:after="60" w:line="276" w:lineRule="auto"/>
        <w:jc w:val="both"/>
        <w:rPr>
          <w:rFonts w:ascii="Arial" w:hAnsi="Arial" w:cs="Arial"/>
        </w:rPr>
      </w:pPr>
    </w:p>
    <w:p w14:paraId="1B1D6D6B" w14:textId="52FB5592" w:rsidR="00B8491D" w:rsidRDefault="00B8491D" w:rsidP="00B8491D">
      <w:pPr>
        <w:rPr>
          <w:rFonts w:ascii="Arial" w:hAnsi="Arial" w:cs="Arial"/>
        </w:rPr>
      </w:pPr>
    </w:p>
    <w:p w14:paraId="0F0EA89F" w14:textId="4067826D" w:rsidR="00B8491D" w:rsidRDefault="00B8491D" w:rsidP="00B8491D">
      <w:pPr>
        <w:rPr>
          <w:rFonts w:ascii="Arial" w:hAnsi="Arial" w:cs="Arial"/>
        </w:rPr>
      </w:pPr>
    </w:p>
    <w:p w14:paraId="5E035EF2" w14:textId="132734EA" w:rsidR="00B8491D" w:rsidRPr="00B8491D" w:rsidRDefault="00B8491D" w:rsidP="00B8491D">
      <w:pPr>
        <w:rPr>
          <w:rFonts w:ascii="Arial" w:hAnsi="Arial" w:cs="Arial"/>
        </w:rPr>
      </w:pPr>
    </w:p>
    <w:p w14:paraId="3A574765" w14:textId="559D9EE2" w:rsidR="00773F13" w:rsidRDefault="00773F13">
      <w:pPr>
        <w:rPr>
          <w:rFonts w:ascii="Arial" w:hAnsi="Arial" w:cs="Arial"/>
        </w:rPr>
      </w:pPr>
    </w:p>
    <w:p w14:paraId="1AE51DB8" w14:textId="62B1D89C" w:rsidR="00B8491D" w:rsidRDefault="00B8491D">
      <w:pPr>
        <w:rPr>
          <w:rFonts w:ascii="Arial" w:hAnsi="Arial" w:cs="Arial"/>
        </w:rPr>
      </w:pPr>
    </w:p>
    <w:p w14:paraId="5BCFBE6C" w14:textId="3710E066" w:rsidR="00B8491D" w:rsidRDefault="00B8491D">
      <w:pPr>
        <w:rPr>
          <w:rFonts w:ascii="Arial" w:hAnsi="Arial" w:cs="Arial"/>
        </w:rPr>
      </w:pPr>
    </w:p>
    <w:p w14:paraId="1D7D8465" w14:textId="77777777" w:rsidR="00B8491D" w:rsidRDefault="00B8491D">
      <w:pPr>
        <w:rPr>
          <w:rFonts w:ascii="Arial" w:hAnsi="Arial" w:cs="Arial"/>
        </w:rPr>
      </w:pPr>
    </w:p>
    <w:p w14:paraId="4CDBAEAC" w14:textId="77777777" w:rsidR="00152DB0" w:rsidRDefault="00152DB0">
      <w:pPr>
        <w:rPr>
          <w:rFonts w:ascii="Arial" w:eastAsiaTheme="majorEastAsia" w:hAnsi="Arial" w:cs="Arial"/>
          <w:b/>
          <w:bCs/>
          <w:color w:val="2F5496" w:themeColor="accent1" w:themeShade="BF"/>
        </w:rPr>
      </w:pPr>
      <w:bookmarkStart w:id="26" w:name="_Toc113370905"/>
      <w:r>
        <w:br w:type="page"/>
      </w:r>
    </w:p>
    <w:p w14:paraId="50B15495" w14:textId="71A472F9" w:rsidR="00814039" w:rsidRPr="004B4A79" w:rsidRDefault="00814039" w:rsidP="00E4327D">
      <w:pPr>
        <w:pStyle w:val="Heading1"/>
        <w:numPr>
          <w:ilvl w:val="0"/>
          <w:numId w:val="0"/>
        </w:numPr>
      </w:pPr>
      <w:r w:rsidRPr="000F5065">
        <w:lastRenderedPageBreak/>
        <w:t>Appendix B – Contextualisation Notes</w:t>
      </w:r>
      <w:bookmarkEnd w:id="26"/>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commentRangeStart w:id="27"/>
      <w:r w:rsidRPr="00AC2442">
        <w:rPr>
          <w:rFonts w:ascii="Arial" w:hAnsi="Arial" w:cs="Arial" w:hint="eastAsia"/>
          <w:b/>
          <w:bCs/>
          <w:color w:val="1F3864" w:themeColor="accent1" w:themeShade="80"/>
        </w:rPr>
        <w:t>Understanding</w:t>
      </w:r>
      <w:commentRangeEnd w:id="27"/>
      <w:r w:rsidR="007E27C5">
        <w:rPr>
          <w:rStyle w:val="CommentReference"/>
        </w:rPr>
        <w:commentReference w:id="27"/>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(e.g.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2CD48ECC" w:rsidR="00C52B39" w:rsidRPr="001F623A"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1F0F013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analysis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7777777" w:rsidR="00372D20" w:rsidRDefault="00372D20">
      <w:pPr>
        <w:rPr>
          <w:rFonts w:ascii="Arial" w:eastAsiaTheme="majorEastAsia" w:hAnsi="Arial" w:cs="Arial"/>
          <w:b/>
          <w:bCs/>
          <w:color w:val="2F5496" w:themeColor="accent1" w:themeShade="BF"/>
        </w:rPr>
      </w:pPr>
      <w:r>
        <w:br w:type="page"/>
      </w:r>
    </w:p>
    <w:p w14:paraId="3F455683" w14:textId="66FE3969" w:rsidR="00814039" w:rsidRPr="000F5065" w:rsidRDefault="00814039" w:rsidP="00E4327D">
      <w:pPr>
        <w:pStyle w:val="Heading1"/>
        <w:numPr>
          <w:ilvl w:val="0"/>
          <w:numId w:val="0"/>
        </w:numPr>
      </w:pPr>
      <w:bookmarkStart w:id="28" w:name="_Toc113370906"/>
      <w:r w:rsidRPr="000F5065">
        <w:lastRenderedPageBreak/>
        <w:t>Appendix C – R Code</w:t>
      </w:r>
      <w:bookmarkEnd w:id="28"/>
    </w:p>
    <w:p w14:paraId="200EDDFA" w14:textId="76B337F7" w:rsidR="00814039" w:rsidRPr="000F5065" w:rsidRDefault="00814039" w:rsidP="00AA19D2">
      <w:pPr>
        <w:spacing w:after="60" w:line="276" w:lineRule="auto"/>
        <w:jc w:val="both"/>
        <w:rPr>
          <w:rFonts w:ascii="Arial" w:hAnsi="Arial" w:cs="Arial"/>
        </w:rPr>
      </w:pPr>
    </w:p>
    <w:p w14:paraId="5476E887" w14:textId="70C36F29" w:rsidR="00814039" w:rsidRPr="000F5065" w:rsidRDefault="00814039" w:rsidP="00AA19D2">
      <w:pPr>
        <w:spacing w:after="60" w:line="276" w:lineRule="auto"/>
        <w:jc w:val="both"/>
        <w:rPr>
          <w:rFonts w:ascii="Arial" w:hAnsi="Arial" w:cs="Arial"/>
        </w:rPr>
      </w:pPr>
    </w:p>
    <w:p w14:paraId="6C8641CA" w14:textId="0208B42C" w:rsidR="00814039" w:rsidRPr="000F5065" w:rsidRDefault="00814039" w:rsidP="00E4327D">
      <w:pPr>
        <w:pStyle w:val="Heading1"/>
        <w:numPr>
          <w:ilvl w:val="0"/>
          <w:numId w:val="0"/>
        </w:numPr>
      </w:pPr>
      <w:bookmarkStart w:id="29" w:name="_Toc113370907"/>
      <w:r w:rsidRPr="000F5065">
        <w:t>Appendix D – Reference</w:t>
      </w:r>
      <w:bookmarkEnd w:id="29"/>
    </w:p>
    <w:p w14:paraId="148C7C39" w14:textId="77777777" w:rsidR="00814039" w:rsidRPr="000F5065" w:rsidRDefault="00814039" w:rsidP="00AA19D2">
      <w:pPr>
        <w:spacing w:after="60" w:line="276" w:lineRule="auto"/>
        <w:jc w:val="both"/>
        <w:rPr>
          <w:rFonts w:ascii="Arial" w:hAnsi="Arial" w:cs="Arial"/>
        </w:rPr>
      </w:pPr>
    </w:p>
    <w:sectPr w:rsidR="00814039" w:rsidRPr="000F5065" w:rsidSect="00080894">
      <w:headerReference w:type="default" r:id="rId23"/>
      <w:footerReference w:type="default" r:id="rId24"/>
      <w:pgSz w:w="12240" w:h="15840"/>
      <w:pgMar w:top="1440" w:right="1800" w:bottom="1440" w:left="18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imi Zhang" w:date="2022-09-08T16:11:00Z" w:initials="MZ">
    <w:p w14:paraId="4F650479" w14:textId="77777777" w:rsidR="00B90089" w:rsidRDefault="00B90089">
      <w:pPr>
        <w:pStyle w:val="CommentText"/>
      </w:pPr>
      <w:r>
        <w:rPr>
          <w:rStyle w:val="CommentReference"/>
        </w:rPr>
        <w:annotationRef/>
      </w:r>
    </w:p>
    <w:p w14:paraId="2E1C6AD3" w14:textId="6ACF9B24" w:rsidR="00B90089" w:rsidRDefault="00B90089">
      <w:pPr>
        <w:pStyle w:val="CommentText"/>
      </w:pPr>
      <w:r>
        <w:t>?</w:t>
      </w:r>
    </w:p>
  </w:comment>
  <w:comment w:id="10" w:author="Mimi Zhang" w:date="2022-09-08T16:15:00Z" w:initials="MZ">
    <w:p w14:paraId="53900722" w14:textId="5C45261F" w:rsidR="00B90089" w:rsidRDefault="00B90089">
      <w:pPr>
        <w:pStyle w:val="CommentText"/>
      </w:pPr>
      <w:r>
        <w:rPr>
          <w:rStyle w:val="CommentReference"/>
        </w:rPr>
        <w:annotationRef/>
      </w:r>
      <w:r w:rsidR="00276160">
        <w:t xml:space="preserve">I do not get </w:t>
      </w:r>
      <w:proofErr w:type="spellStart"/>
      <w:r w:rsidR="00276160">
        <w:t>ur</w:t>
      </w:r>
      <w:proofErr w:type="spellEnd"/>
      <w:r w:rsidR="00276160">
        <w:t xml:space="preserve"> point here.</w:t>
      </w:r>
    </w:p>
  </w:comment>
  <w:comment w:id="13" w:author="Mimi Zhang" w:date="2022-09-08T16:19:00Z" w:initials="MZ">
    <w:p w14:paraId="384E41D7" w14:textId="70D07F1B" w:rsidR="00276160" w:rsidRDefault="00276160">
      <w:pPr>
        <w:pStyle w:val="CommentText"/>
      </w:pPr>
      <w:r>
        <w:rPr>
          <w:rStyle w:val="CommentReference"/>
        </w:rPr>
        <w:annotationRef/>
      </w:r>
      <w:r>
        <w:t>Be specific about these two variables</w:t>
      </w:r>
    </w:p>
  </w:comment>
  <w:comment w:id="23" w:author="Mimi Zhang" w:date="2022-09-08T16:38:00Z" w:initials="MZ">
    <w:p w14:paraId="2A53C250" w14:textId="0C5B07E7" w:rsidR="007E27C5" w:rsidRDefault="007E27C5">
      <w:pPr>
        <w:pStyle w:val="CommentText"/>
      </w:pPr>
      <w:r>
        <w:rPr>
          <w:rStyle w:val="CommentReference"/>
        </w:rPr>
        <w:annotationRef/>
      </w:r>
      <w:r>
        <w:t>To be finished</w:t>
      </w:r>
    </w:p>
  </w:comment>
  <w:comment w:id="27" w:author="Mimi Zhang" w:date="2022-09-08T16:37:00Z" w:initials="MZ">
    <w:p w14:paraId="02B15F0F" w14:textId="3A1CEC1F" w:rsidR="007E27C5" w:rsidRDefault="007E27C5">
      <w:pPr>
        <w:pStyle w:val="CommentText"/>
      </w:pPr>
      <w:r>
        <w:rPr>
          <w:rStyle w:val="CommentReference"/>
        </w:rPr>
        <w:annotationRef/>
      </w:r>
      <w:r>
        <w:t>What’s this section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1C6AD3" w15:done="0"/>
  <w15:commentEx w15:paraId="53900722" w15:done="0"/>
  <w15:commentEx w15:paraId="384E41D7" w15:done="0"/>
  <w15:commentEx w15:paraId="2A53C250" w15:done="0"/>
  <w15:commentEx w15:paraId="02B15F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F2052" w14:textId="77777777" w:rsidR="00906ADF" w:rsidRDefault="00906ADF" w:rsidP="00E40736">
      <w:pPr>
        <w:spacing w:after="0" w:line="240" w:lineRule="auto"/>
      </w:pPr>
      <w:r>
        <w:separator/>
      </w:r>
    </w:p>
    <w:p w14:paraId="6D57C7BF" w14:textId="77777777" w:rsidR="00906ADF" w:rsidRDefault="00906ADF"/>
  </w:endnote>
  <w:endnote w:type="continuationSeparator" w:id="0">
    <w:p w14:paraId="466AC358" w14:textId="77777777" w:rsidR="00906ADF" w:rsidRDefault="00906ADF" w:rsidP="00E40736">
      <w:pPr>
        <w:spacing w:after="0" w:line="240" w:lineRule="auto"/>
      </w:pPr>
      <w:r>
        <w:continuationSeparator/>
      </w:r>
    </w:p>
    <w:p w14:paraId="08D4F0C5" w14:textId="77777777" w:rsidR="00906ADF" w:rsidRDefault="00906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F71BD" w14:textId="736CE8B3" w:rsidR="00B90089" w:rsidRDefault="00B9008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E27C5">
      <w:rPr>
        <w:caps/>
        <w:noProof/>
        <w:color w:val="4472C4" w:themeColor="accent1"/>
      </w:rPr>
      <w:t>20</w:t>
    </w:r>
    <w:r>
      <w:rPr>
        <w:caps/>
        <w:noProof/>
        <w:color w:val="4472C4" w:themeColor="accent1"/>
      </w:rPr>
      <w:fldChar w:fldCharType="end"/>
    </w:r>
  </w:p>
  <w:p w14:paraId="435A70F8" w14:textId="77777777" w:rsidR="00B90089" w:rsidRDefault="00B90089">
    <w:pPr>
      <w:pStyle w:val="Footer"/>
    </w:pPr>
  </w:p>
  <w:p w14:paraId="0BB850FC" w14:textId="77777777" w:rsidR="00B90089" w:rsidRDefault="00B9008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D656E" w14:textId="77777777" w:rsidR="00906ADF" w:rsidRDefault="00906ADF" w:rsidP="00E40736">
      <w:pPr>
        <w:spacing w:after="0" w:line="240" w:lineRule="auto"/>
      </w:pPr>
      <w:r>
        <w:separator/>
      </w:r>
    </w:p>
    <w:p w14:paraId="7638F484" w14:textId="77777777" w:rsidR="00906ADF" w:rsidRDefault="00906ADF"/>
  </w:footnote>
  <w:footnote w:type="continuationSeparator" w:id="0">
    <w:p w14:paraId="3B764FA9" w14:textId="77777777" w:rsidR="00906ADF" w:rsidRDefault="00906ADF" w:rsidP="00E40736">
      <w:pPr>
        <w:spacing w:after="0" w:line="240" w:lineRule="auto"/>
      </w:pPr>
      <w:r>
        <w:continuationSeparator/>
      </w:r>
    </w:p>
    <w:p w14:paraId="44DAD3DF" w14:textId="77777777" w:rsidR="00906ADF" w:rsidRDefault="00906ADF"/>
  </w:footnote>
  <w:footnote w:id="1">
    <w:p w14:paraId="51FCF80B" w14:textId="2D5DA23C" w:rsidR="00B90089" w:rsidRPr="00F23EDB" w:rsidRDefault="00B90089">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https://www.wikiwand.com/en/County_statistics_of_the_United_States</w:t>
      </w:r>
    </w:p>
  </w:footnote>
  <w:footnote w:id="2">
    <w:p w14:paraId="1A64F4D2" w14:textId="77777777" w:rsidR="00B90089" w:rsidRPr="00F23EDB" w:rsidRDefault="00B90089" w:rsidP="00CB35D8">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See appendix A.</w:t>
      </w:r>
    </w:p>
  </w:footnote>
  <w:footnote w:id="3">
    <w:p w14:paraId="2C020B67" w14:textId="4056732F" w:rsidR="00B90089" w:rsidRPr="00F23EDB" w:rsidRDefault="00B90089">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https://www.aihw.gov.au/reports/heart-stroke-vascular-diseases/hsvd-facts/contents/data-visualisations</w:t>
      </w:r>
    </w:p>
  </w:footnote>
  <w:footnote w:id="4">
    <w:p w14:paraId="7842BFF7" w14:textId="2F9F9FD4" w:rsidR="00B90089" w:rsidRPr="00F23EDB" w:rsidRDefault="00B90089">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w:t>
      </w:r>
      <w:r>
        <w:rPr>
          <w:rFonts w:ascii="Arial" w:hAnsi="Arial" w:cs="Arial"/>
        </w:rPr>
        <w:t xml:space="preserve">Source – </w:t>
      </w:r>
      <w:r w:rsidRPr="0056578F">
        <w:rPr>
          <w:rFonts w:ascii="Arial" w:hAnsi="Arial" w:cs="Arial"/>
          <w:bCs/>
          <w:color w:val="000000"/>
          <w:lang w:val="en-US"/>
        </w:rPr>
        <w:t>AIHW</w:t>
      </w:r>
      <w:r>
        <w:rPr>
          <w:rFonts w:ascii="Arial" w:hAnsi="Arial" w:cs="Arial"/>
          <w:lang w:val="en-US"/>
        </w:rPr>
        <w:t xml:space="preserve">: </w:t>
      </w:r>
      <w:r w:rsidRPr="00F23EDB">
        <w:rPr>
          <w:rFonts w:ascii="Arial" w:hAnsi="Arial" w:cs="Arial"/>
        </w:rPr>
        <w:t>https://www.aihw.gov.au/reports/heart-stroke-vascular-diseases/hsvd-facts/contents/heart-stroke-and-vascular-disease-and-subtypes/stroke</w:t>
      </w:r>
    </w:p>
  </w:footnote>
  <w:footnote w:id="5">
    <w:p w14:paraId="02914881" w14:textId="3D3F53BE" w:rsidR="00B90089" w:rsidRPr="00F23EDB" w:rsidRDefault="00B90089">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Source - Australian Bureau of Statistics: </w:t>
      </w:r>
      <w:hyperlink r:id="rId1" w:anchor="data-download" w:history="1">
        <w:r w:rsidRPr="00F23EDB">
          <w:rPr>
            <w:rStyle w:val="Hyperlink"/>
            <w:rFonts w:ascii="Arial" w:hAnsi="Arial" w:cs="Arial"/>
          </w:rPr>
          <w:t>https://www.abs.gov.au/statistics/health/health-conditions-and-risks/heart-stroke-and-vascular-disease/latest-release#data-download</w:t>
        </w:r>
      </w:hyperlink>
    </w:p>
    <w:p w14:paraId="6230620B" w14:textId="77777777" w:rsidR="00B90089" w:rsidRPr="00F23EDB" w:rsidRDefault="00B90089">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1898F" w14:textId="182F17F6" w:rsidR="00B90089" w:rsidRPr="00E40736" w:rsidRDefault="00B90089" w:rsidP="001B514F">
    <w:pPr>
      <w:pStyle w:val="Header"/>
      <w:spacing w:line="276" w:lineRule="auto"/>
      <w:jc w:val="right"/>
      <w:rPr>
        <w:rFonts w:ascii="Arial" w:hAnsi="Arial" w:cs="Arial"/>
      </w:rPr>
    </w:pPr>
    <w:r w:rsidRPr="00E40736">
      <w:rPr>
        <w:rFonts w:ascii="Arial" w:hAnsi="Arial" w:cs="Arial"/>
      </w:rPr>
      <w:t>47564644</w:t>
    </w:r>
    <w:r>
      <w:rPr>
        <w:rFonts w:ascii="Arial" w:hAnsi="Arial" w:cs="Arial"/>
      </w:rPr>
      <w:t xml:space="preserve"> </w:t>
    </w:r>
    <w:r w:rsidRPr="00E40736">
      <w:rPr>
        <w:rFonts w:ascii="Arial" w:hAnsi="Arial" w:cs="Arial"/>
      </w:rPr>
      <w:t>Jinfeng</w:t>
    </w:r>
    <w:r>
      <w:rPr>
        <w:rFonts w:ascii="Arial" w:hAnsi="Arial" w:cs="Arial"/>
      </w:rPr>
      <w:t xml:space="preserve"> </w:t>
    </w:r>
    <w:r w:rsidRPr="00E40736">
      <w:rPr>
        <w:rFonts w:ascii="Arial" w:hAnsi="Arial" w:cs="Arial"/>
      </w:rPr>
      <w:t>Zhu</w:t>
    </w:r>
  </w:p>
  <w:p w14:paraId="4E147C28" w14:textId="77777777" w:rsidR="00B90089" w:rsidRDefault="00B900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27A3"/>
    <w:multiLevelType w:val="hybridMultilevel"/>
    <w:tmpl w:val="DD3CFFF0"/>
    <w:lvl w:ilvl="0" w:tplc="29CE3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EB1"/>
    <w:multiLevelType w:val="hybridMultilevel"/>
    <w:tmpl w:val="EF149868"/>
    <w:lvl w:ilvl="0" w:tplc="0409000D">
      <w:start w:val="1"/>
      <w:numFmt w:val="bullet"/>
      <w:lvlText w:val=""/>
      <w:lvlJc w:val="left"/>
      <w:pPr>
        <w:ind w:left="720" w:hanging="360"/>
      </w:pPr>
      <w:rPr>
        <w:rFonts w:ascii="Wingdings" w:hAnsi="Wingdings" w:hint="default"/>
      </w:rPr>
    </w:lvl>
    <w:lvl w:ilvl="1" w:tplc="42F63EDC">
      <w:numFmt w:val="bullet"/>
      <w:lvlText w:val="•"/>
      <w:lvlJc w:val="left"/>
      <w:pPr>
        <w:ind w:left="1800" w:hanging="72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F12E9F"/>
    <w:multiLevelType w:val="hybridMultilevel"/>
    <w:tmpl w:val="42F40FD2"/>
    <w:lvl w:ilvl="0" w:tplc="0DACD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1" w15:restartNumberingAfterBreak="0">
    <w:nsid w:val="39970BAA"/>
    <w:multiLevelType w:val="multilevel"/>
    <w:tmpl w:val="48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6" w15:restartNumberingAfterBreak="0">
    <w:nsid w:val="5BC2695F"/>
    <w:multiLevelType w:val="hybridMultilevel"/>
    <w:tmpl w:val="7AB6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579BB"/>
    <w:multiLevelType w:val="multilevel"/>
    <w:tmpl w:val="898674C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A65A9D"/>
    <w:multiLevelType w:val="hybridMultilevel"/>
    <w:tmpl w:val="F26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E3320"/>
    <w:multiLevelType w:val="multilevel"/>
    <w:tmpl w:val="457AD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num>
  <w:num w:numId="3">
    <w:abstractNumId w:val="17"/>
  </w:num>
  <w:num w:numId="4">
    <w:abstractNumId w:val="1"/>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20"/>
  </w:num>
  <w:num w:numId="12">
    <w:abstractNumId w:val="17"/>
  </w:num>
  <w:num w:numId="13">
    <w:abstractNumId w:val="12"/>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3"/>
  </w:num>
  <w:num w:numId="24">
    <w:abstractNumId w:val="19"/>
  </w:num>
  <w:num w:numId="25">
    <w:abstractNumId w:val="0"/>
  </w:num>
  <w:num w:numId="26">
    <w:abstractNumId w:val="5"/>
  </w:num>
  <w:num w:numId="27">
    <w:abstractNumId w:val="6"/>
  </w:num>
  <w:num w:numId="28">
    <w:abstractNumId w:val="17"/>
  </w:num>
  <w:num w:numId="29">
    <w:abstractNumId w:val="14"/>
  </w:num>
  <w:num w:numId="30">
    <w:abstractNumId w:val="9"/>
  </w:num>
  <w:num w:numId="31">
    <w:abstractNumId w:val="4"/>
  </w:num>
  <w:num w:numId="32">
    <w:abstractNumId w:val="10"/>
  </w:num>
  <w:num w:numId="33">
    <w:abstractNumId w:val="15"/>
  </w:num>
  <w:num w:numId="34">
    <w:abstractNumId w:val="13"/>
  </w:num>
  <w:num w:numId="35">
    <w:abstractNumId w:val="8"/>
  </w:num>
  <w:num w:numId="36">
    <w:abstractNumId w:val="17"/>
  </w:num>
  <w:num w:numId="37">
    <w:abstractNumId w:val="17"/>
  </w:num>
  <w:num w:numId="38">
    <w:abstractNumId w:val="7"/>
  </w:num>
  <w:num w:numId="39">
    <w:abstractNumId w:val="21"/>
  </w:num>
  <w:num w:numId="40">
    <w:abstractNumId w:val="11"/>
  </w:num>
  <w:num w:numId="41">
    <w:abstractNumId w:val="2"/>
  </w:num>
  <w:num w:numId="42">
    <w:abstractNumId w:val="18"/>
  </w:num>
  <w:num w:numId="4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mi Zhang">
    <w15:presenceInfo w15:providerId="AD" w15:userId="S-1-5-21-1265201269-1862738610-618671499-157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69"/>
    <w:rsid w:val="000011AB"/>
    <w:rsid w:val="000022F8"/>
    <w:rsid w:val="00003068"/>
    <w:rsid w:val="00003531"/>
    <w:rsid w:val="00005551"/>
    <w:rsid w:val="0001499B"/>
    <w:rsid w:val="00020352"/>
    <w:rsid w:val="000253DA"/>
    <w:rsid w:val="0002545A"/>
    <w:rsid w:val="00026425"/>
    <w:rsid w:val="00043F63"/>
    <w:rsid w:val="00045E14"/>
    <w:rsid w:val="0006093D"/>
    <w:rsid w:val="00062AFD"/>
    <w:rsid w:val="0006717E"/>
    <w:rsid w:val="00071809"/>
    <w:rsid w:val="00080894"/>
    <w:rsid w:val="0008366D"/>
    <w:rsid w:val="0008771F"/>
    <w:rsid w:val="00093823"/>
    <w:rsid w:val="000A59A5"/>
    <w:rsid w:val="000A6088"/>
    <w:rsid w:val="000A668A"/>
    <w:rsid w:val="000A69AC"/>
    <w:rsid w:val="000B118A"/>
    <w:rsid w:val="000C1AF4"/>
    <w:rsid w:val="000F282B"/>
    <w:rsid w:val="000F3C1C"/>
    <w:rsid w:val="000F4B37"/>
    <w:rsid w:val="000F5065"/>
    <w:rsid w:val="00101C15"/>
    <w:rsid w:val="00105265"/>
    <w:rsid w:val="00105E89"/>
    <w:rsid w:val="00110380"/>
    <w:rsid w:val="001132F4"/>
    <w:rsid w:val="0011467C"/>
    <w:rsid w:val="00117931"/>
    <w:rsid w:val="00123072"/>
    <w:rsid w:val="00141D47"/>
    <w:rsid w:val="001439A5"/>
    <w:rsid w:val="00147972"/>
    <w:rsid w:val="00152DB0"/>
    <w:rsid w:val="0015310C"/>
    <w:rsid w:val="00154D1B"/>
    <w:rsid w:val="00165F33"/>
    <w:rsid w:val="001662D0"/>
    <w:rsid w:val="001738FA"/>
    <w:rsid w:val="00177D23"/>
    <w:rsid w:val="00184F8B"/>
    <w:rsid w:val="00193F98"/>
    <w:rsid w:val="0019631C"/>
    <w:rsid w:val="001A0C5F"/>
    <w:rsid w:val="001A0C8F"/>
    <w:rsid w:val="001A20D8"/>
    <w:rsid w:val="001B514F"/>
    <w:rsid w:val="001B6264"/>
    <w:rsid w:val="001B7061"/>
    <w:rsid w:val="001B7396"/>
    <w:rsid w:val="001D50E7"/>
    <w:rsid w:val="001D66BC"/>
    <w:rsid w:val="001D7336"/>
    <w:rsid w:val="001D7D51"/>
    <w:rsid w:val="001E6347"/>
    <w:rsid w:val="001F2E6D"/>
    <w:rsid w:val="001F623A"/>
    <w:rsid w:val="0020148A"/>
    <w:rsid w:val="00202E3E"/>
    <w:rsid w:val="0020433D"/>
    <w:rsid w:val="00204517"/>
    <w:rsid w:val="002046B6"/>
    <w:rsid w:val="0020732C"/>
    <w:rsid w:val="00211B30"/>
    <w:rsid w:val="0021228D"/>
    <w:rsid w:val="002138EC"/>
    <w:rsid w:val="00216BFE"/>
    <w:rsid w:val="00223FC2"/>
    <w:rsid w:val="00225B12"/>
    <w:rsid w:val="002274DD"/>
    <w:rsid w:val="00233D96"/>
    <w:rsid w:val="00235699"/>
    <w:rsid w:val="002376BA"/>
    <w:rsid w:val="00253F1F"/>
    <w:rsid w:val="0025752C"/>
    <w:rsid w:val="002629ED"/>
    <w:rsid w:val="00271D04"/>
    <w:rsid w:val="00272493"/>
    <w:rsid w:val="00273B97"/>
    <w:rsid w:val="00276160"/>
    <w:rsid w:val="00276845"/>
    <w:rsid w:val="00276E50"/>
    <w:rsid w:val="0027721A"/>
    <w:rsid w:val="0028379F"/>
    <w:rsid w:val="00290DB7"/>
    <w:rsid w:val="00294319"/>
    <w:rsid w:val="002A321A"/>
    <w:rsid w:val="002A4CED"/>
    <w:rsid w:val="002A77DF"/>
    <w:rsid w:val="002A7D68"/>
    <w:rsid w:val="002B1AFA"/>
    <w:rsid w:val="002B5D92"/>
    <w:rsid w:val="002B718C"/>
    <w:rsid w:val="002C1685"/>
    <w:rsid w:val="002D4512"/>
    <w:rsid w:val="002D5E7D"/>
    <w:rsid w:val="002E0770"/>
    <w:rsid w:val="002E271C"/>
    <w:rsid w:val="002E5A39"/>
    <w:rsid w:val="002F469F"/>
    <w:rsid w:val="002F70E4"/>
    <w:rsid w:val="0030186F"/>
    <w:rsid w:val="00302DB8"/>
    <w:rsid w:val="00305FF7"/>
    <w:rsid w:val="003071D4"/>
    <w:rsid w:val="00313326"/>
    <w:rsid w:val="00315BE1"/>
    <w:rsid w:val="0032223D"/>
    <w:rsid w:val="00322906"/>
    <w:rsid w:val="003271BE"/>
    <w:rsid w:val="0032742D"/>
    <w:rsid w:val="003347D5"/>
    <w:rsid w:val="003410F2"/>
    <w:rsid w:val="00343506"/>
    <w:rsid w:val="00345243"/>
    <w:rsid w:val="00350501"/>
    <w:rsid w:val="00352D84"/>
    <w:rsid w:val="00355451"/>
    <w:rsid w:val="00357225"/>
    <w:rsid w:val="00372D20"/>
    <w:rsid w:val="00376DB0"/>
    <w:rsid w:val="0038033F"/>
    <w:rsid w:val="00392E8C"/>
    <w:rsid w:val="003959B1"/>
    <w:rsid w:val="003A3069"/>
    <w:rsid w:val="003A31C9"/>
    <w:rsid w:val="003A45D9"/>
    <w:rsid w:val="003A48CD"/>
    <w:rsid w:val="003A642F"/>
    <w:rsid w:val="003C16ED"/>
    <w:rsid w:val="003C7B97"/>
    <w:rsid w:val="003D2056"/>
    <w:rsid w:val="003D27F6"/>
    <w:rsid w:val="003D580E"/>
    <w:rsid w:val="003D7C50"/>
    <w:rsid w:val="003E251A"/>
    <w:rsid w:val="003F1EB5"/>
    <w:rsid w:val="003F2134"/>
    <w:rsid w:val="003F308E"/>
    <w:rsid w:val="003F760F"/>
    <w:rsid w:val="004016C7"/>
    <w:rsid w:val="00402CAB"/>
    <w:rsid w:val="00403D12"/>
    <w:rsid w:val="00404778"/>
    <w:rsid w:val="0041027C"/>
    <w:rsid w:val="00412D1A"/>
    <w:rsid w:val="004143E3"/>
    <w:rsid w:val="004166DD"/>
    <w:rsid w:val="00420DA6"/>
    <w:rsid w:val="004216CD"/>
    <w:rsid w:val="004372F8"/>
    <w:rsid w:val="00443268"/>
    <w:rsid w:val="00447F27"/>
    <w:rsid w:val="0045035F"/>
    <w:rsid w:val="00451756"/>
    <w:rsid w:val="00451C28"/>
    <w:rsid w:val="00455F22"/>
    <w:rsid w:val="00456EFF"/>
    <w:rsid w:val="004626F4"/>
    <w:rsid w:val="004639B1"/>
    <w:rsid w:val="00463BA3"/>
    <w:rsid w:val="00470AC4"/>
    <w:rsid w:val="00473C26"/>
    <w:rsid w:val="00483897"/>
    <w:rsid w:val="0048448E"/>
    <w:rsid w:val="0048465B"/>
    <w:rsid w:val="004912F2"/>
    <w:rsid w:val="004A37D8"/>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157D3"/>
    <w:rsid w:val="00516A9D"/>
    <w:rsid w:val="005214D6"/>
    <w:rsid w:val="005306AC"/>
    <w:rsid w:val="00534056"/>
    <w:rsid w:val="005401AA"/>
    <w:rsid w:val="0055623A"/>
    <w:rsid w:val="00562614"/>
    <w:rsid w:val="00563F7E"/>
    <w:rsid w:val="0056578F"/>
    <w:rsid w:val="00565B43"/>
    <w:rsid w:val="00567299"/>
    <w:rsid w:val="005800F2"/>
    <w:rsid w:val="00581A26"/>
    <w:rsid w:val="00582475"/>
    <w:rsid w:val="00582EE5"/>
    <w:rsid w:val="00595C64"/>
    <w:rsid w:val="005961BE"/>
    <w:rsid w:val="005A2BDC"/>
    <w:rsid w:val="005B40C6"/>
    <w:rsid w:val="005B542A"/>
    <w:rsid w:val="005B59FE"/>
    <w:rsid w:val="005C60F4"/>
    <w:rsid w:val="005C67B3"/>
    <w:rsid w:val="005D4274"/>
    <w:rsid w:val="005D475F"/>
    <w:rsid w:val="005E0874"/>
    <w:rsid w:val="005E3371"/>
    <w:rsid w:val="005E47A0"/>
    <w:rsid w:val="005F4396"/>
    <w:rsid w:val="00602540"/>
    <w:rsid w:val="00603871"/>
    <w:rsid w:val="00606B98"/>
    <w:rsid w:val="0061271A"/>
    <w:rsid w:val="00613AFF"/>
    <w:rsid w:val="0061459D"/>
    <w:rsid w:val="00621EBB"/>
    <w:rsid w:val="00626A10"/>
    <w:rsid w:val="006307E0"/>
    <w:rsid w:val="00632A09"/>
    <w:rsid w:val="00636110"/>
    <w:rsid w:val="006371B9"/>
    <w:rsid w:val="0063720C"/>
    <w:rsid w:val="0064142B"/>
    <w:rsid w:val="006428A1"/>
    <w:rsid w:val="006476D0"/>
    <w:rsid w:val="00655757"/>
    <w:rsid w:val="00661B89"/>
    <w:rsid w:val="006645EC"/>
    <w:rsid w:val="00664961"/>
    <w:rsid w:val="006661A6"/>
    <w:rsid w:val="006667B3"/>
    <w:rsid w:val="00667C0B"/>
    <w:rsid w:val="0067058E"/>
    <w:rsid w:val="00670755"/>
    <w:rsid w:val="0067222C"/>
    <w:rsid w:val="00672FF0"/>
    <w:rsid w:val="00676D1F"/>
    <w:rsid w:val="00681C93"/>
    <w:rsid w:val="006869D7"/>
    <w:rsid w:val="00694DCC"/>
    <w:rsid w:val="006A147D"/>
    <w:rsid w:val="006A4EA8"/>
    <w:rsid w:val="006B01C1"/>
    <w:rsid w:val="006B122B"/>
    <w:rsid w:val="006B1BB4"/>
    <w:rsid w:val="006C0AC2"/>
    <w:rsid w:val="006C2E64"/>
    <w:rsid w:val="006C4252"/>
    <w:rsid w:val="006C7904"/>
    <w:rsid w:val="006D3CCF"/>
    <w:rsid w:val="006D53E2"/>
    <w:rsid w:val="006E0E44"/>
    <w:rsid w:val="006F6D03"/>
    <w:rsid w:val="006F73D6"/>
    <w:rsid w:val="006F7F26"/>
    <w:rsid w:val="007046B0"/>
    <w:rsid w:val="00711AF0"/>
    <w:rsid w:val="00714D26"/>
    <w:rsid w:val="007230EA"/>
    <w:rsid w:val="007254D1"/>
    <w:rsid w:val="0072744D"/>
    <w:rsid w:val="0073288D"/>
    <w:rsid w:val="00740683"/>
    <w:rsid w:val="00746A2F"/>
    <w:rsid w:val="00747E6E"/>
    <w:rsid w:val="00750A1E"/>
    <w:rsid w:val="00751F1E"/>
    <w:rsid w:val="00752ECF"/>
    <w:rsid w:val="0076014F"/>
    <w:rsid w:val="007635BE"/>
    <w:rsid w:val="007659C3"/>
    <w:rsid w:val="00767863"/>
    <w:rsid w:val="00772C68"/>
    <w:rsid w:val="0077301B"/>
    <w:rsid w:val="00773F13"/>
    <w:rsid w:val="00783BDE"/>
    <w:rsid w:val="007B394B"/>
    <w:rsid w:val="007B71C6"/>
    <w:rsid w:val="007C0718"/>
    <w:rsid w:val="007C10CD"/>
    <w:rsid w:val="007C1495"/>
    <w:rsid w:val="007C659F"/>
    <w:rsid w:val="007D29F4"/>
    <w:rsid w:val="007D4396"/>
    <w:rsid w:val="007D6414"/>
    <w:rsid w:val="007E27C5"/>
    <w:rsid w:val="007E4F20"/>
    <w:rsid w:val="00805C37"/>
    <w:rsid w:val="00805C9E"/>
    <w:rsid w:val="008128C9"/>
    <w:rsid w:val="00813253"/>
    <w:rsid w:val="00813E29"/>
    <w:rsid w:val="00814039"/>
    <w:rsid w:val="00817899"/>
    <w:rsid w:val="0082066F"/>
    <w:rsid w:val="00825A68"/>
    <w:rsid w:val="00827229"/>
    <w:rsid w:val="0083287C"/>
    <w:rsid w:val="00837A3E"/>
    <w:rsid w:val="0084287B"/>
    <w:rsid w:val="00847EAB"/>
    <w:rsid w:val="008560C2"/>
    <w:rsid w:val="00862551"/>
    <w:rsid w:val="008718E4"/>
    <w:rsid w:val="0087251F"/>
    <w:rsid w:val="00884EAF"/>
    <w:rsid w:val="0088686A"/>
    <w:rsid w:val="008965FA"/>
    <w:rsid w:val="008A0169"/>
    <w:rsid w:val="008A338B"/>
    <w:rsid w:val="008A3706"/>
    <w:rsid w:val="008B14D3"/>
    <w:rsid w:val="008B2444"/>
    <w:rsid w:val="008B3A86"/>
    <w:rsid w:val="008B5A0D"/>
    <w:rsid w:val="008B6F36"/>
    <w:rsid w:val="008C3EEC"/>
    <w:rsid w:val="008C6A77"/>
    <w:rsid w:val="008C765D"/>
    <w:rsid w:val="008C7AE3"/>
    <w:rsid w:val="008D5392"/>
    <w:rsid w:val="008E4A59"/>
    <w:rsid w:val="008E5AFA"/>
    <w:rsid w:val="008E76F0"/>
    <w:rsid w:val="008F0869"/>
    <w:rsid w:val="008F2D37"/>
    <w:rsid w:val="008F5BE8"/>
    <w:rsid w:val="00901237"/>
    <w:rsid w:val="009025D4"/>
    <w:rsid w:val="00902FFC"/>
    <w:rsid w:val="00906ADF"/>
    <w:rsid w:val="009071C3"/>
    <w:rsid w:val="009174D5"/>
    <w:rsid w:val="00921D97"/>
    <w:rsid w:val="009235E6"/>
    <w:rsid w:val="00923F59"/>
    <w:rsid w:val="00925F96"/>
    <w:rsid w:val="0092609E"/>
    <w:rsid w:val="0093263E"/>
    <w:rsid w:val="0093490A"/>
    <w:rsid w:val="00935783"/>
    <w:rsid w:val="00942B0E"/>
    <w:rsid w:val="00946FE8"/>
    <w:rsid w:val="00951908"/>
    <w:rsid w:val="009525A3"/>
    <w:rsid w:val="00956E19"/>
    <w:rsid w:val="00963ADF"/>
    <w:rsid w:val="00964E9C"/>
    <w:rsid w:val="009671F8"/>
    <w:rsid w:val="009672C9"/>
    <w:rsid w:val="0097104D"/>
    <w:rsid w:val="0097581C"/>
    <w:rsid w:val="0098098C"/>
    <w:rsid w:val="00983FDB"/>
    <w:rsid w:val="0098565D"/>
    <w:rsid w:val="00986E49"/>
    <w:rsid w:val="0099263F"/>
    <w:rsid w:val="0099325C"/>
    <w:rsid w:val="00995D0B"/>
    <w:rsid w:val="009975EC"/>
    <w:rsid w:val="009A14DC"/>
    <w:rsid w:val="009B48D3"/>
    <w:rsid w:val="009C2A25"/>
    <w:rsid w:val="009C34D8"/>
    <w:rsid w:val="009C4000"/>
    <w:rsid w:val="009D2D82"/>
    <w:rsid w:val="009D40B9"/>
    <w:rsid w:val="009D442D"/>
    <w:rsid w:val="009D6274"/>
    <w:rsid w:val="009E06C6"/>
    <w:rsid w:val="009E366E"/>
    <w:rsid w:val="009E3A7D"/>
    <w:rsid w:val="009F2F7A"/>
    <w:rsid w:val="00A04A0E"/>
    <w:rsid w:val="00A069EB"/>
    <w:rsid w:val="00A06B65"/>
    <w:rsid w:val="00A12EC8"/>
    <w:rsid w:val="00A15F96"/>
    <w:rsid w:val="00A20496"/>
    <w:rsid w:val="00A37078"/>
    <w:rsid w:val="00A412B0"/>
    <w:rsid w:val="00A43000"/>
    <w:rsid w:val="00A46465"/>
    <w:rsid w:val="00A51F62"/>
    <w:rsid w:val="00A52959"/>
    <w:rsid w:val="00A5515D"/>
    <w:rsid w:val="00A55ECE"/>
    <w:rsid w:val="00A60864"/>
    <w:rsid w:val="00A636A1"/>
    <w:rsid w:val="00A73C55"/>
    <w:rsid w:val="00A82084"/>
    <w:rsid w:val="00A92F36"/>
    <w:rsid w:val="00A93F4C"/>
    <w:rsid w:val="00A96B76"/>
    <w:rsid w:val="00AA19D2"/>
    <w:rsid w:val="00AA397F"/>
    <w:rsid w:val="00AB0BC3"/>
    <w:rsid w:val="00AB7EBD"/>
    <w:rsid w:val="00AC0863"/>
    <w:rsid w:val="00AC2442"/>
    <w:rsid w:val="00AC33D9"/>
    <w:rsid w:val="00AC36BC"/>
    <w:rsid w:val="00AD5469"/>
    <w:rsid w:val="00AD5D07"/>
    <w:rsid w:val="00AD6758"/>
    <w:rsid w:val="00AF3ECB"/>
    <w:rsid w:val="00B077E1"/>
    <w:rsid w:val="00B16D85"/>
    <w:rsid w:val="00B20AFE"/>
    <w:rsid w:val="00B37093"/>
    <w:rsid w:val="00B4256E"/>
    <w:rsid w:val="00B52965"/>
    <w:rsid w:val="00B52C2A"/>
    <w:rsid w:val="00B55A45"/>
    <w:rsid w:val="00B6461A"/>
    <w:rsid w:val="00B73072"/>
    <w:rsid w:val="00B80B6F"/>
    <w:rsid w:val="00B81C5D"/>
    <w:rsid w:val="00B823CB"/>
    <w:rsid w:val="00B8491D"/>
    <w:rsid w:val="00B860E0"/>
    <w:rsid w:val="00B8707D"/>
    <w:rsid w:val="00B87162"/>
    <w:rsid w:val="00B90089"/>
    <w:rsid w:val="00B961A2"/>
    <w:rsid w:val="00BA0DAD"/>
    <w:rsid w:val="00BC0610"/>
    <w:rsid w:val="00BC481B"/>
    <w:rsid w:val="00BC7001"/>
    <w:rsid w:val="00BE06BD"/>
    <w:rsid w:val="00BE4760"/>
    <w:rsid w:val="00BE6CBB"/>
    <w:rsid w:val="00C1499A"/>
    <w:rsid w:val="00C1607A"/>
    <w:rsid w:val="00C2192F"/>
    <w:rsid w:val="00C26FD5"/>
    <w:rsid w:val="00C30ECA"/>
    <w:rsid w:val="00C35D2C"/>
    <w:rsid w:val="00C4597C"/>
    <w:rsid w:val="00C46E4C"/>
    <w:rsid w:val="00C47060"/>
    <w:rsid w:val="00C52B39"/>
    <w:rsid w:val="00C536D6"/>
    <w:rsid w:val="00C5597B"/>
    <w:rsid w:val="00C60937"/>
    <w:rsid w:val="00C61070"/>
    <w:rsid w:val="00C9070F"/>
    <w:rsid w:val="00C9146C"/>
    <w:rsid w:val="00C9372F"/>
    <w:rsid w:val="00CA4B36"/>
    <w:rsid w:val="00CB1078"/>
    <w:rsid w:val="00CB1984"/>
    <w:rsid w:val="00CB22AE"/>
    <w:rsid w:val="00CB35D8"/>
    <w:rsid w:val="00CB3F1C"/>
    <w:rsid w:val="00CC1AFD"/>
    <w:rsid w:val="00CC2CD0"/>
    <w:rsid w:val="00CC4C7E"/>
    <w:rsid w:val="00CC782F"/>
    <w:rsid w:val="00CD033B"/>
    <w:rsid w:val="00CD2D7C"/>
    <w:rsid w:val="00CD7D75"/>
    <w:rsid w:val="00CE1CC6"/>
    <w:rsid w:val="00CF063D"/>
    <w:rsid w:val="00CF0D74"/>
    <w:rsid w:val="00CF1F3E"/>
    <w:rsid w:val="00CF2845"/>
    <w:rsid w:val="00CF390C"/>
    <w:rsid w:val="00CF771D"/>
    <w:rsid w:val="00D05C06"/>
    <w:rsid w:val="00D06168"/>
    <w:rsid w:val="00D11E6B"/>
    <w:rsid w:val="00D13C35"/>
    <w:rsid w:val="00D14D32"/>
    <w:rsid w:val="00D2310E"/>
    <w:rsid w:val="00D2327E"/>
    <w:rsid w:val="00D24959"/>
    <w:rsid w:val="00D26DBD"/>
    <w:rsid w:val="00D36CC3"/>
    <w:rsid w:val="00D43CBA"/>
    <w:rsid w:val="00D55C05"/>
    <w:rsid w:val="00D6053F"/>
    <w:rsid w:val="00D64A81"/>
    <w:rsid w:val="00D74469"/>
    <w:rsid w:val="00D74A5C"/>
    <w:rsid w:val="00D74D4E"/>
    <w:rsid w:val="00D77407"/>
    <w:rsid w:val="00D86ACA"/>
    <w:rsid w:val="00D879F3"/>
    <w:rsid w:val="00D90E2C"/>
    <w:rsid w:val="00D95503"/>
    <w:rsid w:val="00D9654C"/>
    <w:rsid w:val="00D9793F"/>
    <w:rsid w:val="00D97E91"/>
    <w:rsid w:val="00DA40CD"/>
    <w:rsid w:val="00DA59BE"/>
    <w:rsid w:val="00DA59EE"/>
    <w:rsid w:val="00DC1E89"/>
    <w:rsid w:val="00DC6170"/>
    <w:rsid w:val="00DD0767"/>
    <w:rsid w:val="00DD553A"/>
    <w:rsid w:val="00DF7DEE"/>
    <w:rsid w:val="00E0324B"/>
    <w:rsid w:val="00E04E52"/>
    <w:rsid w:val="00E052F8"/>
    <w:rsid w:val="00E07006"/>
    <w:rsid w:val="00E07CA8"/>
    <w:rsid w:val="00E121E4"/>
    <w:rsid w:val="00E16ECA"/>
    <w:rsid w:val="00E17B6C"/>
    <w:rsid w:val="00E20289"/>
    <w:rsid w:val="00E20325"/>
    <w:rsid w:val="00E20A75"/>
    <w:rsid w:val="00E33698"/>
    <w:rsid w:val="00E40736"/>
    <w:rsid w:val="00E427A4"/>
    <w:rsid w:val="00E4327D"/>
    <w:rsid w:val="00E462BE"/>
    <w:rsid w:val="00E54EE2"/>
    <w:rsid w:val="00E56682"/>
    <w:rsid w:val="00E60848"/>
    <w:rsid w:val="00E61CA3"/>
    <w:rsid w:val="00E64B6F"/>
    <w:rsid w:val="00E65F65"/>
    <w:rsid w:val="00E67C5F"/>
    <w:rsid w:val="00E710A8"/>
    <w:rsid w:val="00E731B6"/>
    <w:rsid w:val="00E83178"/>
    <w:rsid w:val="00E83849"/>
    <w:rsid w:val="00E87F53"/>
    <w:rsid w:val="00E91C55"/>
    <w:rsid w:val="00E92E77"/>
    <w:rsid w:val="00EA068C"/>
    <w:rsid w:val="00EA0DD0"/>
    <w:rsid w:val="00EA6886"/>
    <w:rsid w:val="00EB3A48"/>
    <w:rsid w:val="00EB6A88"/>
    <w:rsid w:val="00EC0A7C"/>
    <w:rsid w:val="00ED2EAC"/>
    <w:rsid w:val="00ED5706"/>
    <w:rsid w:val="00EE4C82"/>
    <w:rsid w:val="00EF132A"/>
    <w:rsid w:val="00EF3F1C"/>
    <w:rsid w:val="00F00D28"/>
    <w:rsid w:val="00F07C9D"/>
    <w:rsid w:val="00F10905"/>
    <w:rsid w:val="00F162DB"/>
    <w:rsid w:val="00F2113E"/>
    <w:rsid w:val="00F212FB"/>
    <w:rsid w:val="00F21EEF"/>
    <w:rsid w:val="00F229B8"/>
    <w:rsid w:val="00F23EDB"/>
    <w:rsid w:val="00F258FC"/>
    <w:rsid w:val="00F26FD3"/>
    <w:rsid w:val="00F335F7"/>
    <w:rsid w:val="00F379F0"/>
    <w:rsid w:val="00F416AB"/>
    <w:rsid w:val="00F41890"/>
    <w:rsid w:val="00F43566"/>
    <w:rsid w:val="00F54F59"/>
    <w:rsid w:val="00F56AC6"/>
    <w:rsid w:val="00F61AC9"/>
    <w:rsid w:val="00F641FF"/>
    <w:rsid w:val="00F70A36"/>
    <w:rsid w:val="00F7447F"/>
    <w:rsid w:val="00F83528"/>
    <w:rsid w:val="00F8379E"/>
    <w:rsid w:val="00F840C9"/>
    <w:rsid w:val="00F855AD"/>
    <w:rsid w:val="00F86A1B"/>
    <w:rsid w:val="00F87B0E"/>
    <w:rsid w:val="00F92BB7"/>
    <w:rsid w:val="00FA7495"/>
    <w:rsid w:val="00FC0BB2"/>
    <w:rsid w:val="00FC301B"/>
    <w:rsid w:val="00FD0845"/>
    <w:rsid w:val="00FD1046"/>
    <w:rsid w:val="00FD554D"/>
    <w:rsid w:val="00FE28DC"/>
    <w:rsid w:val="00FE2F9B"/>
    <w:rsid w:val="00FF0A7B"/>
    <w:rsid w:val="00FF4312"/>
    <w:rsid w:val="00FF51B5"/>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327D"/>
    <w:pPr>
      <w:keepNext/>
      <w:keepLines/>
      <w:numPr>
        <w:numId w:val="1"/>
      </w:numPr>
      <w:spacing w:before="120" w:after="60"/>
      <w:ind w:left="363" w:hanging="357"/>
      <w:jc w:val="both"/>
      <w:outlineLvl w:val="0"/>
    </w:pPr>
    <w:rPr>
      <w:rFonts w:ascii="Arial" w:eastAsiaTheme="majorEastAsia" w:hAnsi="Arial" w:cs="Arial"/>
      <w:b/>
      <w:bCs/>
      <w:color w:val="2F5496" w:themeColor="accent1" w:themeShade="BF"/>
    </w:rPr>
  </w:style>
  <w:style w:type="paragraph" w:styleId="Heading2">
    <w:name w:val="heading 2"/>
    <w:basedOn w:val="Heading1"/>
    <w:next w:val="Normal"/>
    <w:link w:val="Heading2Char"/>
    <w:uiPriority w:val="9"/>
    <w:unhideWhenUsed/>
    <w:qFormat/>
    <w:rsid w:val="00CE1CC6"/>
    <w:pPr>
      <w:numPr>
        <w:ilvl w:val="1"/>
      </w:numPr>
      <w:spacing w:before="0" w:line="276" w:lineRule="auto"/>
      <w:ind w:left="350"/>
      <w:outlineLvl w:val="1"/>
    </w:p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paragraph" w:styleId="Heading4">
    <w:name w:val="heading 4"/>
    <w:basedOn w:val="Normal"/>
    <w:next w:val="Normal"/>
    <w:link w:val="Heading4Char"/>
    <w:uiPriority w:val="9"/>
    <w:semiHidden/>
    <w:unhideWhenUsed/>
    <w:qFormat/>
    <w:rsid w:val="00451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E4327D"/>
    <w:rPr>
      <w:rFonts w:ascii="Arial" w:eastAsiaTheme="majorEastAsia" w:hAnsi="Arial" w:cs="Arial"/>
      <w:b/>
      <w:bCs/>
      <w:color w:val="2F5496" w:themeColor="accent1" w:themeShade="BF"/>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CE1CC6"/>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 w:type="character" w:customStyle="1" w:styleId="mi">
    <w:name w:val="mi"/>
    <w:basedOn w:val="DefaultParagraphFont"/>
    <w:rsid w:val="00D74A5C"/>
  </w:style>
  <w:style w:type="character" w:customStyle="1" w:styleId="mo">
    <w:name w:val="mo"/>
    <w:basedOn w:val="DefaultParagraphFont"/>
    <w:rsid w:val="00D74A5C"/>
  </w:style>
  <w:style w:type="character" w:customStyle="1" w:styleId="mn">
    <w:name w:val="mn"/>
    <w:basedOn w:val="DefaultParagraphFont"/>
    <w:rsid w:val="00D74A5C"/>
  </w:style>
  <w:style w:type="paragraph" w:styleId="NormalWeb">
    <w:name w:val="Normal (Web)"/>
    <w:basedOn w:val="Normal"/>
    <w:uiPriority w:val="99"/>
    <w:semiHidden/>
    <w:unhideWhenUsed/>
    <w:rsid w:val="00746A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597C"/>
    <w:rPr>
      <w:color w:val="605E5C"/>
      <w:shd w:val="clear" w:color="auto" w:fill="E1DFDD"/>
    </w:rPr>
  </w:style>
  <w:style w:type="character" w:customStyle="1" w:styleId="Heading4Char">
    <w:name w:val="Heading 4 Char"/>
    <w:basedOn w:val="DefaultParagraphFont"/>
    <w:link w:val="Heading4"/>
    <w:uiPriority w:val="9"/>
    <w:semiHidden/>
    <w:rsid w:val="00451C28"/>
    <w:rPr>
      <w:rFonts w:asciiTheme="majorHAnsi" w:eastAsiaTheme="majorEastAsia" w:hAnsiTheme="majorHAnsi" w:cstheme="majorBidi"/>
      <w:i/>
      <w:iCs/>
      <w:color w:val="2F5496" w:themeColor="accent1" w:themeShade="BF"/>
      <w:lang w:val="en-AU"/>
    </w:rPr>
  </w:style>
  <w:style w:type="character" w:styleId="Strong">
    <w:name w:val="Strong"/>
    <w:basedOn w:val="DefaultParagraphFont"/>
    <w:uiPriority w:val="22"/>
    <w:qFormat/>
    <w:rsid w:val="005961BE"/>
    <w:rPr>
      <w:b/>
      <w:bCs/>
    </w:rPr>
  </w:style>
  <w:style w:type="paragraph" w:styleId="EndnoteText">
    <w:name w:val="endnote text"/>
    <w:basedOn w:val="Normal"/>
    <w:link w:val="EndnoteTextChar"/>
    <w:uiPriority w:val="99"/>
    <w:semiHidden/>
    <w:unhideWhenUsed/>
    <w:rsid w:val="003D2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2056"/>
    <w:rPr>
      <w:sz w:val="20"/>
      <w:szCs w:val="20"/>
      <w:lang w:val="en-AU"/>
    </w:rPr>
  </w:style>
  <w:style w:type="character" w:styleId="EndnoteReference">
    <w:name w:val="endnote reference"/>
    <w:basedOn w:val="DefaultParagraphFont"/>
    <w:uiPriority w:val="99"/>
    <w:semiHidden/>
    <w:unhideWhenUsed/>
    <w:rsid w:val="003D2056"/>
    <w:rPr>
      <w:vertAlign w:val="superscript"/>
    </w:rPr>
  </w:style>
  <w:style w:type="character" w:styleId="FollowedHyperlink">
    <w:name w:val="FollowedHyperlink"/>
    <w:basedOn w:val="DefaultParagraphFont"/>
    <w:uiPriority w:val="99"/>
    <w:semiHidden/>
    <w:unhideWhenUsed/>
    <w:rsid w:val="000011AB"/>
    <w:rPr>
      <w:color w:val="954F72" w:themeColor="followedHyperlink"/>
      <w:u w:val="single"/>
    </w:rPr>
  </w:style>
  <w:style w:type="character" w:styleId="CommentReference">
    <w:name w:val="annotation reference"/>
    <w:basedOn w:val="DefaultParagraphFont"/>
    <w:uiPriority w:val="99"/>
    <w:semiHidden/>
    <w:unhideWhenUsed/>
    <w:rsid w:val="00B90089"/>
    <w:rPr>
      <w:sz w:val="16"/>
      <w:szCs w:val="16"/>
    </w:rPr>
  </w:style>
  <w:style w:type="paragraph" w:styleId="CommentText">
    <w:name w:val="annotation text"/>
    <w:basedOn w:val="Normal"/>
    <w:link w:val="CommentTextChar"/>
    <w:uiPriority w:val="99"/>
    <w:semiHidden/>
    <w:unhideWhenUsed/>
    <w:rsid w:val="00B90089"/>
    <w:pPr>
      <w:spacing w:line="240" w:lineRule="auto"/>
    </w:pPr>
    <w:rPr>
      <w:sz w:val="20"/>
      <w:szCs w:val="20"/>
    </w:rPr>
  </w:style>
  <w:style w:type="character" w:customStyle="1" w:styleId="CommentTextChar">
    <w:name w:val="Comment Text Char"/>
    <w:basedOn w:val="DefaultParagraphFont"/>
    <w:link w:val="CommentText"/>
    <w:uiPriority w:val="99"/>
    <w:semiHidden/>
    <w:rsid w:val="00B90089"/>
    <w:rPr>
      <w:sz w:val="20"/>
      <w:szCs w:val="20"/>
      <w:lang w:val="en-AU"/>
    </w:rPr>
  </w:style>
  <w:style w:type="paragraph" w:styleId="CommentSubject">
    <w:name w:val="annotation subject"/>
    <w:basedOn w:val="CommentText"/>
    <w:next w:val="CommentText"/>
    <w:link w:val="CommentSubjectChar"/>
    <w:uiPriority w:val="99"/>
    <w:semiHidden/>
    <w:unhideWhenUsed/>
    <w:rsid w:val="00B90089"/>
    <w:rPr>
      <w:b/>
      <w:bCs/>
    </w:rPr>
  </w:style>
  <w:style w:type="character" w:customStyle="1" w:styleId="CommentSubjectChar">
    <w:name w:val="Comment Subject Char"/>
    <w:basedOn w:val="CommentTextChar"/>
    <w:link w:val="CommentSubject"/>
    <w:uiPriority w:val="99"/>
    <w:semiHidden/>
    <w:rsid w:val="00B90089"/>
    <w:rPr>
      <w:b/>
      <w:bCs/>
      <w:sz w:val="20"/>
      <w:szCs w:val="20"/>
      <w:lang w:val="en-AU"/>
    </w:rPr>
  </w:style>
  <w:style w:type="paragraph" w:styleId="BalloonText">
    <w:name w:val="Balloon Text"/>
    <w:basedOn w:val="Normal"/>
    <w:link w:val="BalloonTextChar"/>
    <w:uiPriority w:val="99"/>
    <w:semiHidden/>
    <w:unhideWhenUsed/>
    <w:rsid w:val="00B90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089"/>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5358">
      <w:bodyDiv w:val="1"/>
      <w:marLeft w:val="0"/>
      <w:marRight w:val="0"/>
      <w:marTop w:val="0"/>
      <w:marBottom w:val="0"/>
      <w:divBdr>
        <w:top w:val="none" w:sz="0" w:space="0" w:color="auto"/>
        <w:left w:val="none" w:sz="0" w:space="0" w:color="auto"/>
        <w:bottom w:val="none" w:sz="0" w:space="0" w:color="auto"/>
        <w:right w:val="none" w:sz="0" w:space="0" w:color="auto"/>
      </w:divBdr>
    </w:div>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527985968">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592857310">
      <w:bodyDiv w:val="1"/>
      <w:marLeft w:val="0"/>
      <w:marRight w:val="0"/>
      <w:marTop w:val="0"/>
      <w:marBottom w:val="0"/>
      <w:divBdr>
        <w:top w:val="none" w:sz="0" w:space="0" w:color="auto"/>
        <w:left w:val="none" w:sz="0" w:space="0" w:color="auto"/>
        <w:bottom w:val="none" w:sz="0" w:space="0" w:color="auto"/>
        <w:right w:val="none" w:sz="0" w:space="0" w:color="auto"/>
      </w:divBdr>
    </w:div>
    <w:div w:id="684526016">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782462970">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098260625">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06856071">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564488163">
      <w:bodyDiv w:val="1"/>
      <w:marLeft w:val="0"/>
      <w:marRight w:val="0"/>
      <w:marTop w:val="0"/>
      <w:marBottom w:val="0"/>
      <w:divBdr>
        <w:top w:val="none" w:sz="0" w:space="0" w:color="auto"/>
        <w:left w:val="none" w:sz="0" w:space="0" w:color="auto"/>
        <w:bottom w:val="none" w:sz="0" w:space="0" w:color="auto"/>
        <w:right w:val="none" w:sz="0" w:space="0" w:color="auto"/>
      </w:divBdr>
    </w:div>
    <w:div w:id="1581602074">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1829202698">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 w:id="2018533716">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www.aihw.gov.au/reports/heart-stroke-vascular-diseases/hsvd-facts/contents/heart-stroke-and-vascular-disease-and-subtypes/strok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ihw.gov.au/reports/heart-stroke-vascular-diseases/hsvd-facts/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bs.gov.au/statistics/health/health-conditions-and-risks/heart-stroke-and-vascular-disease/latest-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9B14B-666D-4333-9B3C-399F1CBC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Mimi Zhang</cp:lastModifiedBy>
  <cp:revision>295</cp:revision>
  <dcterms:created xsi:type="dcterms:W3CDTF">2022-09-03T15:32:00Z</dcterms:created>
  <dcterms:modified xsi:type="dcterms:W3CDTF">2022-09-08T08:40:00Z</dcterms:modified>
</cp:coreProperties>
</file>